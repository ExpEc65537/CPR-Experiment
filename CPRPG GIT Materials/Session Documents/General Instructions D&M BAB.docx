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73F75" w14:textId="6B3A6B9F" w:rsidR="00C06D42" w:rsidRDefault="00C06D42" w:rsidP="00C06D42">
      <w:pPr>
        <w:jc w:val="center"/>
        <w:rPr>
          <w:rFonts w:ascii="Times New Roman" w:hAnsi="Times New Roman" w:cs="Times New Roman"/>
          <w:b/>
          <w:bCs/>
          <w:sz w:val="24"/>
          <w:szCs w:val="24"/>
        </w:rPr>
      </w:pPr>
      <w:r>
        <w:rPr>
          <w:rFonts w:ascii="Times New Roman" w:hAnsi="Times New Roman" w:cs="Times New Roman"/>
          <w:b/>
          <w:bCs/>
          <w:sz w:val="24"/>
          <w:szCs w:val="24"/>
        </w:rPr>
        <w:t xml:space="preserve">General Instructions </w:t>
      </w:r>
    </w:p>
    <w:p w14:paraId="6F26BB63" w14:textId="43D7BA02" w:rsidR="00E60FA8" w:rsidRPr="008B3A56" w:rsidRDefault="00C06D42" w:rsidP="00E60FA8">
      <w:pPr>
        <w:rPr>
          <w:rFonts w:ascii="Times New Roman" w:hAnsi="Times New Roman" w:cs="Times New Roman"/>
          <w:b/>
          <w:bCs/>
          <w:sz w:val="24"/>
          <w:szCs w:val="24"/>
        </w:rPr>
      </w:pPr>
      <w:r>
        <w:rPr>
          <w:rFonts w:ascii="Times New Roman" w:hAnsi="Times New Roman" w:cs="Times New Roman"/>
          <w:b/>
          <w:bCs/>
          <w:sz w:val="24"/>
          <w:szCs w:val="24"/>
        </w:rPr>
        <w:t xml:space="preserve">General Information: </w:t>
      </w:r>
    </w:p>
    <w:p w14:paraId="42C2EDD1" w14:textId="1CEDF041" w:rsidR="00C06D42" w:rsidRDefault="00C06D42" w:rsidP="00E60FA8">
      <w:pPr>
        <w:rPr>
          <w:rFonts w:ascii="Times New Roman" w:hAnsi="Times New Roman" w:cs="Times New Roman"/>
          <w:sz w:val="24"/>
          <w:szCs w:val="24"/>
        </w:rPr>
      </w:pPr>
      <w:r>
        <w:rPr>
          <w:rFonts w:ascii="Times New Roman" w:hAnsi="Times New Roman" w:cs="Times New Roman"/>
          <w:sz w:val="24"/>
          <w:szCs w:val="24"/>
        </w:rPr>
        <w:t>The purpose of this experiment is to study how people make decisions in an environment in which there is a shared resource that may be competitively produced while also be produced in a way that benefits all. From now and until the end of the experiment any verbal or written communications with other participants is not permitted. If you have a question, please wait until all instructions have been read. If you have a question after the instructions have been read, please raise your hand and the experimenter will be with you as soon as available.</w:t>
      </w:r>
    </w:p>
    <w:p w14:paraId="6AA2990D" w14:textId="77777777" w:rsidR="00B27DC1" w:rsidRDefault="00B27DC1" w:rsidP="00C06D42">
      <w:pPr>
        <w:ind w:firstLine="720"/>
        <w:rPr>
          <w:rFonts w:ascii="Times New Roman" w:hAnsi="Times New Roman" w:cs="Times New Roman"/>
          <w:sz w:val="24"/>
          <w:szCs w:val="24"/>
        </w:rPr>
      </w:pPr>
    </w:p>
    <w:p w14:paraId="4B2A52ED" w14:textId="4C5C874A" w:rsidR="00C06D42" w:rsidRDefault="00C06D42" w:rsidP="00E60FA8">
      <w:pPr>
        <w:rPr>
          <w:rFonts w:ascii="Times New Roman" w:hAnsi="Times New Roman" w:cs="Times New Roman"/>
          <w:sz w:val="24"/>
          <w:szCs w:val="24"/>
        </w:rPr>
      </w:pPr>
      <w:r>
        <w:rPr>
          <w:rFonts w:ascii="Times New Roman" w:hAnsi="Times New Roman" w:cs="Times New Roman"/>
          <w:sz w:val="24"/>
          <w:szCs w:val="24"/>
        </w:rPr>
        <w:t xml:space="preserve">You will receive $7.00 for showing up on time for the experiment. In </w:t>
      </w:r>
      <w:r w:rsidR="00F270D6">
        <w:rPr>
          <w:rFonts w:ascii="Times New Roman" w:hAnsi="Times New Roman" w:cs="Times New Roman"/>
          <w:sz w:val="24"/>
          <w:szCs w:val="24"/>
        </w:rPr>
        <w:t>addition,</w:t>
      </w:r>
      <w:r>
        <w:rPr>
          <w:rFonts w:ascii="Times New Roman" w:hAnsi="Times New Roman" w:cs="Times New Roman"/>
          <w:sz w:val="24"/>
          <w:szCs w:val="24"/>
        </w:rPr>
        <w:t xml:space="preserve"> you will have an opportunity to earn more money during the experiment. All currency in this experiment will be denominated in Experimental Currency Units (ECU’s). At the end of the experiment, those ECU’s will be translated into U.S. currency at the rate of </w:t>
      </w:r>
      <w:r w:rsidR="00647FC4">
        <w:rPr>
          <w:rFonts w:ascii="Times New Roman" w:hAnsi="Times New Roman" w:cs="Times New Roman"/>
          <w:sz w:val="24"/>
          <w:szCs w:val="24"/>
        </w:rPr>
        <w:t>100</w:t>
      </w:r>
      <w:r>
        <w:rPr>
          <w:rFonts w:ascii="Times New Roman" w:hAnsi="Times New Roman" w:cs="Times New Roman"/>
          <w:sz w:val="24"/>
          <w:szCs w:val="24"/>
        </w:rPr>
        <w:t xml:space="preserve"> (ECU</w:t>
      </w:r>
      <w:r w:rsidR="00201644">
        <w:rPr>
          <w:rFonts w:ascii="Times New Roman" w:hAnsi="Times New Roman" w:cs="Times New Roman"/>
          <w:sz w:val="24"/>
          <w:szCs w:val="24"/>
        </w:rPr>
        <w:t>s</w:t>
      </w:r>
      <w:r>
        <w:rPr>
          <w:rFonts w:ascii="Times New Roman" w:hAnsi="Times New Roman" w:cs="Times New Roman"/>
          <w:sz w:val="24"/>
          <w:szCs w:val="24"/>
        </w:rPr>
        <w:t>)= $</w:t>
      </w:r>
      <w:r w:rsidR="00E4178A">
        <w:rPr>
          <w:rFonts w:ascii="Times New Roman" w:hAnsi="Times New Roman" w:cs="Times New Roman"/>
          <w:sz w:val="24"/>
          <w:szCs w:val="24"/>
        </w:rPr>
        <w:t>1.00</w:t>
      </w:r>
      <w:r>
        <w:rPr>
          <w:rFonts w:ascii="Times New Roman" w:hAnsi="Times New Roman" w:cs="Times New Roman"/>
          <w:sz w:val="24"/>
          <w:szCs w:val="24"/>
        </w:rPr>
        <w:t xml:space="preserve">. At the end of the </w:t>
      </w:r>
      <w:proofErr w:type="gramStart"/>
      <w:r>
        <w:rPr>
          <w:rFonts w:ascii="Times New Roman" w:hAnsi="Times New Roman" w:cs="Times New Roman"/>
          <w:sz w:val="24"/>
          <w:szCs w:val="24"/>
        </w:rPr>
        <w:t>experiment</w:t>
      </w:r>
      <w:proofErr w:type="gramEnd"/>
      <w:r>
        <w:rPr>
          <w:rFonts w:ascii="Times New Roman" w:hAnsi="Times New Roman" w:cs="Times New Roman"/>
          <w:sz w:val="24"/>
          <w:szCs w:val="24"/>
        </w:rPr>
        <w:t xml:space="preserve"> you will be paid, in cash, the sum of your show-up fee and earnings from the experiment. You will be paid </w:t>
      </w:r>
      <w:proofErr w:type="gramStart"/>
      <w:r>
        <w:rPr>
          <w:rFonts w:ascii="Times New Roman" w:hAnsi="Times New Roman" w:cs="Times New Roman"/>
          <w:sz w:val="24"/>
          <w:szCs w:val="24"/>
        </w:rPr>
        <w:t>privately</w:t>
      </w:r>
      <w:proofErr w:type="gramEnd"/>
      <w:r>
        <w:rPr>
          <w:rFonts w:ascii="Times New Roman" w:hAnsi="Times New Roman" w:cs="Times New Roman"/>
          <w:sz w:val="24"/>
          <w:szCs w:val="24"/>
        </w:rPr>
        <w:t xml:space="preserve"> and we will not disclose any identifiable information about your decisions or payment to other participants in the experiment. </w:t>
      </w:r>
      <w:r w:rsidR="00024748">
        <w:rPr>
          <w:rFonts w:ascii="Times New Roman" w:hAnsi="Times New Roman" w:cs="Times New Roman"/>
          <w:sz w:val="24"/>
          <w:szCs w:val="24"/>
        </w:rPr>
        <w:t>For ease of payment, all earnings will be rounded up to the nearest quarter to keep loose change to a minimum.</w:t>
      </w:r>
    </w:p>
    <w:p w14:paraId="0CC33249" w14:textId="376CDE2E" w:rsidR="00C06D42" w:rsidRDefault="00C06D42" w:rsidP="00C06D42">
      <w:pPr>
        <w:rPr>
          <w:rFonts w:ascii="Times New Roman" w:hAnsi="Times New Roman" w:cs="Times New Roman"/>
          <w:sz w:val="24"/>
          <w:szCs w:val="24"/>
        </w:rPr>
      </w:pPr>
    </w:p>
    <w:p w14:paraId="6601E578" w14:textId="77777777" w:rsidR="00C06D42" w:rsidRDefault="00C06D42" w:rsidP="00C06D42">
      <w:pPr>
        <w:rPr>
          <w:rFonts w:ascii="Times New Roman" w:hAnsi="Times New Roman" w:cs="Times New Roman"/>
          <w:b/>
          <w:bCs/>
          <w:sz w:val="24"/>
          <w:szCs w:val="24"/>
        </w:rPr>
      </w:pPr>
      <w:r>
        <w:rPr>
          <w:rFonts w:ascii="Times New Roman" w:hAnsi="Times New Roman" w:cs="Times New Roman"/>
          <w:b/>
          <w:bCs/>
          <w:sz w:val="24"/>
          <w:szCs w:val="24"/>
        </w:rPr>
        <w:t xml:space="preserve">Groups and Rounds: </w:t>
      </w:r>
    </w:p>
    <w:p w14:paraId="71CD2560" w14:textId="0BE43161" w:rsidR="00C06D42" w:rsidRDefault="00C06D42" w:rsidP="00B27DC1">
      <w:pPr>
        <w:rPr>
          <w:rFonts w:ascii="Times New Roman" w:hAnsi="Times New Roman" w:cs="Times New Roman"/>
          <w:sz w:val="24"/>
          <w:szCs w:val="24"/>
        </w:rPr>
      </w:pPr>
      <w:r>
        <w:rPr>
          <w:rFonts w:ascii="Times New Roman" w:hAnsi="Times New Roman" w:cs="Times New Roman"/>
          <w:sz w:val="24"/>
          <w:szCs w:val="24"/>
        </w:rPr>
        <w:t>Today, you will be placed into groups with 3 other participants</w:t>
      </w:r>
      <w:del w:id="0" w:author="Thomas Frye" w:date="2021-09-16T11:37:00Z">
        <w:r w:rsidDel="00475A7C">
          <w:rPr>
            <w:rFonts w:ascii="Times New Roman" w:hAnsi="Times New Roman" w:cs="Times New Roman"/>
            <w:sz w:val="24"/>
            <w:szCs w:val="24"/>
          </w:rPr>
          <w:delText>5</w:delText>
        </w:r>
      </w:del>
      <w:r>
        <w:rPr>
          <w:rFonts w:ascii="Times New Roman" w:hAnsi="Times New Roman" w:cs="Times New Roman"/>
          <w:sz w:val="24"/>
          <w:szCs w:val="24"/>
        </w:rPr>
        <w:t xml:space="preserve">. The decisions of the groups are completely independent in each round. </w:t>
      </w:r>
      <w:proofErr w:type="gramStart"/>
      <w:r>
        <w:rPr>
          <w:rFonts w:ascii="Times New Roman" w:hAnsi="Times New Roman" w:cs="Times New Roman"/>
          <w:sz w:val="24"/>
          <w:szCs w:val="24"/>
        </w:rPr>
        <w:t>That is to say, nothing</w:t>
      </w:r>
      <w:proofErr w:type="gramEnd"/>
      <w:r>
        <w:rPr>
          <w:rFonts w:ascii="Times New Roman" w:hAnsi="Times New Roman" w:cs="Times New Roman"/>
          <w:sz w:val="24"/>
          <w:szCs w:val="24"/>
        </w:rPr>
        <w:t xml:space="preserve"> Group 1 does will affect the other groups at any point of the experiment, and vice versa.</w:t>
      </w:r>
    </w:p>
    <w:p w14:paraId="4C470A50" w14:textId="77777777" w:rsidR="00B27DC1" w:rsidRDefault="00B27DC1" w:rsidP="00B27DC1">
      <w:pPr>
        <w:rPr>
          <w:rFonts w:ascii="Times New Roman" w:hAnsi="Times New Roman" w:cs="Times New Roman"/>
          <w:sz w:val="24"/>
          <w:szCs w:val="24"/>
        </w:rPr>
      </w:pPr>
    </w:p>
    <w:p w14:paraId="6CF861F1" w14:textId="5A984BC6" w:rsidR="00C06D42" w:rsidRDefault="00C06D42" w:rsidP="00B27DC1">
      <w:pPr>
        <w:rPr>
          <w:rFonts w:ascii="Times New Roman" w:hAnsi="Times New Roman" w:cs="Times New Roman"/>
          <w:sz w:val="24"/>
          <w:szCs w:val="24"/>
        </w:rPr>
      </w:pPr>
      <w:r>
        <w:rPr>
          <w:rFonts w:ascii="Times New Roman" w:hAnsi="Times New Roman" w:cs="Times New Roman"/>
          <w:sz w:val="24"/>
          <w:szCs w:val="24"/>
        </w:rPr>
        <w:t>Today’s experiment will consist of 1</w:t>
      </w:r>
      <w:r w:rsidR="000D7E04">
        <w:rPr>
          <w:rFonts w:ascii="Times New Roman" w:hAnsi="Times New Roman" w:cs="Times New Roman"/>
          <w:sz w:val="24"/>
          <w:szCs w:val="24"/>
        </w:rPr>
        <w:t>5</w:t>
      </w:r>
      <w:del w:id="1" w:author="Thomas Frye" w:date="2021-09-16T11:36:00Z">
        <w:r w:rsidDel="00475A7C">
          <w:rPr>
            <w:rFonts w:ascii="Times New Roman" w:hAnsi="Times New Roman" w:cs="Times New Roman"/>
            <w:sz w:val="24"/>
            <w:szCs w:val="24"/>
          </w:rPr>
          <w:delText>30</w:delText>
        </w:r>
      </w:del>
      <w:r>
        <w:rPr>
          <w:rFonts w:ascii="Times New Roman" w:hAnsi="Times New Roman" w:cs="Times New Roman"/>
          <w:sz w:val="24"/>
          <w:szCs w:val="24"/>
        </w:rPr>
        <w:t xml:space="preserve"> independent “</w:t>
      </w:r>
      <w:r>
        <w:rPr>
          <w:rFonts w:ascii="Times New Roman" w:hAnsi="Times New Roman" w:cs="Times New Roman"/>
          <w:i/>
          <w:iCs/>
          <w:sz w:val="24"/>
          <w:szCs w:val="24"/>
        </w:rPr>
        <w:t xml:space="preserve">rounds”, </w:t>
      </w:r>
      <w:r>
        <w:rPr>
          <w:rFonts w:ascii="Times New Roman" w:hAnsi="Times New Roman" w:cs="Times New Roman"/>
          <w:sz w:val="24"/>
          <w:szCs w:val="24"/>
        </w:rPr>
        <w:t xml:space="preserve">each lasting no longer than </w:t>
      </w:r>
      <w:r w:rsidR="007F2F3A">
        <w:rPr>
          <w:rFonts w:ascii="Times New Roman" w:hAnsi="Times New Roman" w:cs="Times New Roman"/>
          <w:sz w:val="24"/>
          <w:szCs w:val="24"/>
        </w:rPr>
        <w:t>3</w:t>
      </w:r>
      <w:r w:rsidR="000D7E04">
        <w:rPr>
          <w:rFonts w:ascii="Times New Roman" w:hAnsi="Times New Roman" w:cs="Times New Roman"/>
          <w:sz w:val="24"/>
          <w:szCs w:val="24"/>
        </w:rPr>
        <w:t xml:space="preserve"> minutes</w:t>
      </w:r>
      <w:r w:rsidR="00482BF8">
        <w:rPr>
          <w:rFonts w:ascii="Times New Roman" w:hAnsi="Times New Roman" w:cs="Times New Roman"/>
          <w:sz w:val="24"/>
          <w:szCs w:val="24"/>
        </w:rPr>
        <w:t xml:space="preserve">. </w:t>
      </w:r>
      <w:r>
        <w:rPr>
          <w:rFonts w:ascii="Times New Roman" w:hAnsi="Times New Roman" w:cs="Times New Roman"/>
          <w:sz w:val="24"/>
          <w:szCs w:val="24"/>
        </w:rPr>
        <w:t xml:space="preserve">These </w:t>
      </w:r>
      <w:r>
        <w:rPr>
          <w:rFonts w:ascii="Times New Roman" w:hAnsi="Times New Roman" w:cs="Times New Roman"/>
          <w:i/>
          <w:iCs/>
          <w:sz w:val="24"/>
          <w:szCs w:val="24"/>
        </w:rPr>
        <w:t>rounds</w:t>
      </w:r>
      <w:r>
        <w:rPr>
          <w:rFonts w:ascii="Times New Roman" w:hAnsi="Times New Roman" w:cs="Times New Roman"/>
          <w:sz w:val="24"/>
          <w:szCs w:val="24"/>
        </w:rPr>
        <w:t xml:space="preserve"> are the screens where you will be making decisions that will be described in the next section. Once again, independent here means that any decision made in one </w:t>
      </w:r>
      <w:r w:rsidRPr="00C70340">
        <w:rPr>
          <w:rFonts w:ascii="Times New Roman" w:hAnsi="Times New Roman" w:cs="Times New Roman"/>
          <w:i/>
          <w:iCs/>
          <w:sz w:val="24"/>
          <w:szCs w:val="24"/>
        </w:rPr>
        <w:t>round</w:t>
      </w:r>
      <w:r>
        <w:rPr>
          <w:rFonts w:ascii="Times New Roman" w:hAnsi="Times New Roman" w:cs="Times New Roman"/>
          <w:sz w:val="24"/>
          <w:szCs w:val="24"/>
        </w:rPr>
        <w:t xml:space="preserve"> will not affect what happens in any other </w:t>
      </w:r>
      <w:r w:rsidRPr="00C70340">
        <w:rPr>
          <w:rFonts w:ascii="Times New Roman" w:hAnsi="Times New Roman" w:cs="Times New Roman"/>
          <w:i/>
          <w:iCs/>
          <w:sz w:val="24"/>
          <w:szCs w:val="24"/>
        </w:rPr>
        <w:t>round</w:t>
      </w:r>
      <w:r>
        <w:rPr>
          <w:rFonts w:ascii="Times New Roman" w:hAnsi="Times New Roman" w:cs="Times New Roman"/>
          <w:i/>
          <w:iCs/>
          <w:sz w:val="24"/>
          <w:szCs w:val="24"/>
        </w:rPr>
        <w:t>.</w:t>
      </w:r>
      <w:r>
        <w:rPr>
          <w:rFonts w:ascii="Times New Roman" w:hAnsi="Times New Roman" w:cs="Times New Roman"/>
          <w:sz w:val="24"/>
          <w:szCs w:val="24"/>
        </w:rPr>
        <w:t xml:space="preserve"> You will not be able to see the </w:t>
      </w:r>
      <w:r>
        <w:rPr>
          <w:rFonts w:ascii="Times New Roman" w:hAnsi="Times New Roman" w:cs="Times New Roman"/>
          <w:i/>
          <w:iCs/>
          <w:sz w:val="24"/>
          <w:szCs w:val="24"/>
        </w:rPr>
        <w:t>individual</w:t>
      </w:r>
      <w:r>
        <w:rPr>
          <w:rFonts w:ascii="Times New Roman" w:hAnsi="Times New Roman" w:cs="Times New Roman"/>
          <w:sz w:val="24"/>
          <w:szCs w:val="24"/>
        </w:rPr>
        <w:t xml:space="preserve"> decisions of your fellow group members, however </w:t>
      </w:r>
      <w:r w:rsidR="00FC1BC5">
        <w:rPr>
          <w:rFonts w:ascii="Times New Roman" w:hAnsi="Times New Roman" w:cs="Times New Roman"/>
          <w:sz w:val="24"/>
          <w:szCs w:val="24"/>
        </w:rPr>
        <w:t>at the end of each round you will see the overall outcome for your group, as well as your earnings from that specific round.</w:t>
      </w:r>
    </w:p>
    <w:p w14:paraId="708397AE" w14:textId="77777777" w:rsidR="00B27DC1" w:rsidRPr="00C06D42" w:rsidRDefault="00B27DC1" w:rsidP="00B27DC1">
      <w:pPr>
        <w:rPr>
          <w:rFonts w:ascii="Times New Roman" w:hAnsi="Times New Roman" w:cs="Times New Roman"/>
          <w:sz w:val="24"/>
          <w:szCs w:val="24"/>
        </w:rPr>
      </w:pPr>
    </w:p>
    <w:p w14:paraId="0FD25762" w14:textId="6575516D" w:rsidR="00C06D42" w:rsidRDefault="00C06D42" w:rsidP="00B27DC1">
      <w:pPr>
        <w:rPr>
          <w:rFonts w:ascii="Times New Roman" w:hAnsi="Times New Roman" w:cs="Times New Roman"/>
          <w:sz w:val="24"/>
          <w:szCs w:val="24"/>
        </w:rPr>
      </w:pPr>
      <w:r>
        <w:rPr>
          <w:rFonts w:ascii="Times New Roman" w:hAnsi="Times New Roman" w:cs="Times New Roman"/>
          <w:sz w:val="24"/>
          <w:szCs w:val="24"/>
        </w:rPr>
        <w:t>At the end of the experiment, after the 1</w:t>
      </w:r>
      <w:r w:rsidR="000D7E04">
        <w:rPr>
          <w:rFonts w:ascii="Times New Roman" w:hAnsi="Times New Roman" w:cs="Times New Roman"/>
          <w:sz w:val="24"/>
          <w:szCs w:val="24"/>
        </w:rPr>
        <w:t>5</w:t>
      </w:r>
      <w:r w:rsidRPr="00C70340">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i/>
          <w:iCs/>
          <w:sz w:val="24"/>
          <w:szCs w:val="24"/>
        </w:rPr>
        <w:t>round</w:t>
      </w:r>
      <w:r>
        <w:t xml:space="preserve"> </w:t>
      </w:r>
      <w:r>
        <w:rPr>
          <w:rFonts w:ascii="Times New Roman" w:hAnsi="Times New Roman" w:cs="Times New Roman"/>
          <w:sz w:val="24"/>
          <w:szCs w:val="24"/>
        </w:rPr>
        <w:t>you will see a payoff screen that tells you how many ECU’s you have earned from each round, and what your final total payoff is in U.S. currency.</w:t>
      </w:r>
    </w:p>
    <w:p w14:paraId="24250880" w14:textId="3BC3DA3C" w:rsidR="00B27DC1" w:rsidRDefault="00B27DC1" w:rsidP="00B27DC1">
      <w:pPr>
        <w:rPr>
          <w:rFonts w:ascii="Times New Roman" w:hAnsi="Times New Roman" w:cs="Times New Roman"/>
          <w:sz w:val="24"/>
          <w:szCs w:val="24"/>
        </w:rPr>
      </w:pPr>
    </w:p>
    <w:p w14:paraId="0F60AC5B" w14:textId="77777777" w:rsidR="00B27DC1" w:rsidRDefault="00B27DC1" w:rsidP="00B27DC1">
      <w:pPr>
        <w:rPr>
          <w:rFonts w:ascii="Times New Roman" w:hAnsi="Times New Roman" w:cs="Times New Roman"/>
          <w:b/>
          <w:bCs/>
          <w:sz w:val="24"/>
          <w:szCs w:val="24"/>
        </w:rPr>
      </w:pPr>
    </w:p>
    <w:p w14:paraId="237356C5" w14:textId="77777777" w:rsidR="00B27DC1" w:rsidRDefault="00B27DC1" w:rsidP="00B27DC1">
      <w:pPr>
        <w:rPr>
          <w:rFonts w:ascii="Times New Roman" w:hAnsi="Times New Roman" w:cs="Times New Roman"/>
          <w:b/>
          <w:bCs/>
          <w:sz w:val="24"/>
          <w:szCs w:val="24"/>
        </w:rPr>
      </w:pPr>
    </w:p>
    <w:p w14:paraId="6398116D" w14:textId="2D0FC8B0" w:rsidR="00B27DC1" w:rsidRDefault="00B27DC1" w:rsidP="00B27DC1">
      <w:pPr>
        <w:rPr>
          <w:rFonts w:ascii="Times New Roman" w:hAnsi="Times New Roman" w:cs="Times New Roman"/>
          <w:sz w:val="24"/>
          <w:szCs w:val="24"/>
        </w:rPr>
      </w:pPr>
      <w:r>
        <w:rPr>
          <w:rFonts w:ascii="Times New Roman" w:hAnsi="Times New Roman" w:cs="Times New Roman"/>
          <w:b/>
          <w:bCs/>
          <w:sz w:val="24"/>
          <w:szCs w:val="24"/>
        </w:rPr>
        <w:t>Description of Decisions, Accounts, and Payoffs:</w:t>
      </w:r>
    </w:p>
    <w:p w14:paraId="387D56A7" w14:textId="3B720F13" w:rsidR="00B27DC1" w:rsidRDefault="00B27DC1" w:rsidP="00B27DC1">
      <w:pPr>
        <w:rPr>
          <w:rFonts w:ascii="Times New Roman" w:hAnsi="Times New Roman" w:cs="Times New Roman"/>
          <w:sz w:val="24"/>
          <w:szCs w:val="24"/>
        </w:rPr>
      </w:pPr>
    </w:p>
    <w:p w14:paraId="21B90D8B" w14:textId="69FCD325" w:rsidR="00B27DC1" w:rsidRDefault="00B27DC1" w:rsidP="00B27DC1">
      <w:pPr>
        <w:rPr>
          <w:rFonts w:ascii="Times New Roman" w:hAnsi="Times New Roman" w:cs="Times New Roman"/>
          <w:sz w:val="24"/>
          <w:szCs w:val="24"/>
        </w:rPr>
      </w:pPr>
      <w:r>
        <w:rPr>
          <w:rFonts w:ascii="Times New Roman" w:hAnsi="Times New Roman" w:cs="Times New Roman"/>
          <w:i/>
          <w:iCs/>
          <w:sz w:val="24"/>
          <w:szCs w:val="24"/>
          <w:u w:val="single"/>
        </w:rPr>
        <w:t>Decisions:</w:t>
      </w:r>
      <w:r>
        <w:rPr>
          <w:rFonts w:ascii="Times New Roman" w:hAnsi="Times New Roman" w:cs="Times New Roman"/>
          <w:sz w:val="24"/>
          <w:szCs w:val="24"/>
        </w:rPr>
        <w:t xml:space="preserve"> In each round, you and your group will be tasked with making investment decisions in three different accounts: a </w:t>
      </w:r>
      <w:r>
        <w:rPr>
          <w:rFonts w:ascii="Times New Roman" w:hAnsi="Times New Roman" w:cs="Times New Roman"/>
          <w:i/>
          <w:iCs/>
          <w:sz w:val="24"/>
          <w:szCs w:val="24"/>
        </w:rPr>
        <w:t>production account</w:t>
      </w:r>
      <w:r>
        <w:rPr>
          <w:rFonts w:ascii="Times New Roman" w:hAnsi="Times New Roman" w:cs="Times New Roman"/>
          <w:sz w:val="24"/>
          <w:szCs w:val="24"/>
        </w:rPr>
        <w:t xml:space="preserve">, a </w:t>
      </w:r>
      <w:r>
        <w:rPr>
          <w:rFonts w:ascii="Times New Roman" w:hAnsi="Times New Roman" w:cs="Times New Roman"/>
          <w:i/>
          <w:iCs/>
          <w:sz w:val="24"/>
          <w:szCs w:val="24"/>
        </w:rPr>
        <w:t>public account</w:t>
      </w:r>
      <w:r w:rsidR="000421FB">
        <w:rPr>
          <w:rFonts w:ascii="Times New Roman" w:hAnsi="Times New Roman" w:cs="Times New Roman"/>
          <w:sz w:val="24"/>
          <w:szCs w:val="24"/>
        </w:rPr>
        <w:t xml:space="preserve">, and a </w:t>
      </w:r>
      <w:r w:rsidR="000421FB">
        <w:rPr>
          <w:rFonts w:ascii="Times New Roman" w:hAnsi="Times New Roman" w:cs="Times New Roman"/>
          <w:i/>
          <w:iCs/>
          <w:sz w:val="24"/>
          <w:szCs w:val="24"/>
        </w:rPr>
        <w:t xml:space="preserve">private </w:t>
      </w:r>
      <w:r w:rsidR="008B3A56">
        <w:rPr>
          <w:rFonts w:ascii="Times New Roman" w:hAnsi="Times New Roman" w:cs="Times New Roman"/>
          <w:i/>
          <w:iCs/>
          <w:sz w:val="24"/>
          <w:szCs w:val="24"/>
        </w:rPr>
        <w:t>account.</w:t>
      </w:r>
      <w:r>
        <w:rPr>
          <w:rFonts w:ascii="Times New Roman" w:hAnsi="Times New Roman" w:cs="Times New Roman"/>
          <w:sz w:val="24"/>
          <w:szCs w:val="24"/>
        </w:rPr>
        <w:t xml:space="preserve"> </w:t>
      </w:r>
    </w:p>
    <w:p w14:paraId="537B9470" w14:textId="46FA7417" w:rsidR="00B27DC1" w:rsidRDefault="00B27DC1" w:rsidP="00B27DC1">
      <w:pPr>
        <w:rPr>
          <w:rFonts w:ascii="Times New Roman" w:hAnsi="Times New Roman" w:cs="Times New Roman"/>
          <w:sz w:val="24"/>
          <w:szCs w:val="24"/>
        </w:rPr>
      </w:pPr>
    </w:p>
    <w:p w14:paraId="1144634F" w14:textId="44F3DD9F" w:rsidR="00B27DC1" w:rsidRDefault="00B27DC1" w:rsidP="00B27DC1">
      <w:pPr>
        <w:rPr>
          <w:rFonts w:ascii="Times New Roman" w:hAnsi="Times New Roman" w:cs="Times New Roman"/>
          <w:sz w:val="24"/>
          <w:szCs w:val="24"/>
        </w:rPr>
      </w:pPr>
      <w:r>
        <w:rPr>
          <w:rFonts w:ascii="Times New Roman" w:hAnsi="Times New Roman" w:cs="Times New Roman"/>
          <w:sz w:val="24"/>
          <w:szCs w:val="24"/>
        </w:rPr>
        <w:t>Each of you will be given a</w:t>
      </w:r>
      <w:r w:rsidR="00851A4B">
        <w:rPr>
          <w:rFonts w:ascii="Times New Roman" w:hAnsi="Times New Roman" w:cs="Times New Roman"/>
          <w:sz w:val="24"/>
          <w:szCs w:val="24"/>
        </w:rPr>
        <w:t>n endowment</w:t>
      </w:r>
      <w:r>
        <w:rPr>
          <w:rFonts w:ascii="Times New Roman" w:hAnsi="Times New Roman" w:cs="Times New Roman"/>
          <w:sz w:val="24"/>
          <w:szCs w:val="24"/>
        </w:rPr>
        <w:t xml:space="preserve"> of 11 tokens</w:t>
      </w:r>
      <w:r w:rsidR="00851A4B">
        <w:rPr>
          <w:rFonts w:ascii="Times New Roman" w:hAnsi="Times New Roman" w:cs="Times New Roman"/>
          <w:sz w:val="24"/>
          <w:szCs w:val="24"/>
        </w:rPr>
        <w:t xml:space="preserve"> for each round to use as a budget</w:t>
      </w:r>
      <w:r>
        <w:rPr>
          <w:rFonts w:ascii="Times New Roman" w:hAnsi="Times New Roman" w:cs="Times New Roman"/>
          <w:sz w:val="24"/>
          <w:szCs w:val="24"/>
        </w:rPr>
        <w:t xml:space="preserve">. These tokens are what you will use to invest in each of the three accounts. </w:t>
      </w:r>
      <w:r w:rsidR="007F04EC">
        <w:rPr>
          <w:rFonts w:ascii="Times New Roman" w:hAnsi="Times New Roman" w:cs="Times New Roman"/>
          <w:sz w:val="24"/>
          <w:szCs w:val="24"/>
        </w:rPr>
        <w:t xml:space="preserve">When you invest your tokens, the computer will tally up your and your group members’ investments and convert your tokens into an ECU payment. </w:t>
      </w:r>
      <w:r>
        <w:rPr>
          <w:rFonts w:ascii="Times New Roman" w:hAnsi="Times New Roman" w:cs="Times New Roman"/>
          <w:sz w:val="24"/>
          <w:szCs w:val="24"/>
        </w:rPr>
        <w:t xml:space="preserve">You </w:t>
      </w:r>
      <w:r>
        <w:rPr>
          <w:rFonts w:ascii="Times New Roman" w:hAnsi="Times New Roman" w:cs="Times New Roman"/>
          <w:b/>
          <w:bCs/>
          <w:sz w:val="24"/>
          <w:szCs w:val="24"/>
        </w:rPr>
        <w:t>cannot</w:t>
      </w:r>
      <w:r>
        <w:rPr>
          <w:rFonts w:ascii="Times New Roman" w:hAnsi="Times New Roman" w:cs="Times New Roman"/>
          <w:sz w:val="24"/>
          <w:szCs w:val="24"/>
        </w:rPr>
        <w:t xml:space="preserve"> exceed this budget. If you attempt to invest more than 11 tokens, the computer will give you a message box reminding you of this constraint.</w:t>
      </w:r>
    </w:p>
    <w:p w14:paraId="7EBB37D7" w14:textId="6F5A1E2D" w:rsidR="00B27DC1" w:rsidRDefault="00B27DC1" w:rsidP="00B27DC1">
      <w:pPr>
        <w:rPr>
          <w:rFonts w:ascii="Times New Roman" w:hAnsi="Times New Roman" w:cs="Times New Roman"/>
          <w:sz w:val="24"/>
          <w:szCs w:val="24"/>
        </w:rPr>
      </w:pPr>
    </w:p>
    <w:p w14:paraId="6F4493EA" w14:textId="38983E1C" w:rsidR="00B27DC1" w:rsidRDefault="00B27DC1" w:rsidP="00B27DC1">
      <w:pPr>
        <w:rPr>
          <w:rFonts w:ascii="Times New Roman" w:hAnsi="Times New Roman" w:cs="Times New Roman"/>
          <w:sz w:val="24"/>
          <w:szCs w:val="24"/>
        </w:rPr>
      </w:pPr>
      <w:r>
        <w:rPr>
          <w:rFonts w:ascii="Times New Roman" w:hAnsi="Times New Roman" w:cs="Times New Roman"/>
          <w:i/>
          <w:iCs/>
          <w:sz w:val="24"/>
          <w:szCs w:val="24"/>
          <w:u w:val="single"/>
        </w:rPr>
        <w:t>Production Account:</w:t>
      </w:r>
      <w:r>
        <w:rPr>
          <w:rFonts w:ascii="Times New Roman" w:hAnsi="Times New Roman" w:cs="Times New Roman"/>
          <w:sz w:val="24"/>
          <w:szCs w:val="24"/>
        </w:rPr>
        <w:t xml:space="preserve"> The production account is an account where you and your group may invest your tokens </w:t>
      </w:r>
      <w:r w:rsidR="007F04EC">
        <w:rPr>
          <w:rFonts w:ascii="Times New Roman" w:hAnsi="Times New Roman" w:cs="Times New Roman"/>
          <w:sz w:val="24"/>
          <w:szCs w:val="24"/>
        </w:rPr>
        <w:t>to produce a pile of ECUs, that will be split amongst you and your group according to how much you invested relative to the rest of your group. Mathematically, the return on this account is equal to:</w:t>
      </w:r>
    </w:p>
    <w:p w14:paraId="02C4B449" w14:textId="77777777" w:rsidR="007F04EC" w:rsidRPr="007F04EC" w:rsidRDefault="007F04EC" w:rsidP="00B27DC1">
      <w:pPr>
        <w:rPr>
          <w:rFonts w:ascii="Times New Roman" w:eastAsiaTheme="minorEastAsia" w:hAnsi="Times New Roman" w:cs="Times New Roman"/>
          <w:sz w:val="16"/>
          <w:szCs w:val="16"/>
        </w:rPr>
      </w:pPr>
    </w:p>
    <w:p w14:paraId="43939B87" w14:textId="4F4516E8" w:rsidR="007F04EC" w:rsidRPr="007F04EC" w:rsidRDefault="007F04EC" w:rsidP="00B27DC1">
      <w:pPr>
        <w:rPr>
          <w:rFonts w:ascii="Times New Roman" w:eastAsiaTheme="minorEastAsia" w:hAnsi="Times New Roman" w:cs="Times New Roman"/>
          <w:sz w:val="16"/>
          <w:szCs w:val="16"/>
        </w:rPr>
      </w:pPr>
      <m:oMathPara>
        <m:oMath>
          <m:r>
            <w:rPr>
              <w:rFonts w:ascii="Cambria Math" w:hAnsi="Cambria Math" w:cs="Times New Roman"/>
              <w:sz w:val="16"/>
              <w:szCs w:val="16"/>
            </w:rPr>
            <m:t>Production Account ECUs=</m:t>
          </m:r>
          <m:f>
            <m:fPr>
              <m:ctrlPr>
                <w:rPr>
                  <w:rFonts w:ascii="Cambria Math" w:hAnsi="Cambria Math" w:cs="Times New Roman"/>
                  <w:i/>
                  <w:sz w:val="16"/>
                  <w:szCs w:val="16"/>
                </w:rPr>
              </m:ctrlPr>
            </m:fPr>
            <m:num>
              <m:r>
                <w:rPr>
                  <w:rFonts w:ascii="Cambria Math" w:hAnsi="Cambria Math" w:cs="Times New Roman"/>
                  <w:sz w:val="16"/>
                  <w:szCs w:val="16"/>
                </w:rPr>
                <m:t>Your own investment</m:t>
              </m:r>
            </m:num>
            <m:den>
              <m:r>
                <w:rPr>
                  <w:rFonts w:ascii="Cambria Math" w:hAnsi="Cambria Math" w:cs="Times New Roman"/>
                  <w:sz w:val="16"/>
                  <w:szCs w:val="16"/>
                </w:rPr>
                <m:t>Group total investment</m:t>
              </m:r>
            </m:den>
          </m:f>
          <m:r>
            <w:rPr>
              <w:rFonts w:ascii="Cambria Math" w:hAnsi="Cambria Math" w:cs="Times New Roman"/>
              <w:sz w:val="16"/>
              <w:szCs w:val="16"/>
            </w:rPr>
            <m:t>*</m:t>
          </m:r>
          <m:d>
            <m:dPr>
              <m:begChr m:val="["/>
              <m:endChr m:val="]"/>
              <m:ctrlPr>
                <w:rPr>
                  <w:rFonts w:ascii="Cambria Math" w:hAnsi="Cambria Math" w:cs="Times New Roman"/>
                  <w:i/>
                  <w:sz w:val="16"/>
                  <w:szCs w:val="16"/>
                </w:rPr>
              </m:ctrlPr>
            </m:dPr>
            <m:e>
              <m:r>
                <w:rPr>
                  <w:rFonts w:ascii="Cambria Math" w:hAnsi="Cambria Math" w:cs="Times New Roman"/>
                  <w:sz w:val="16"/>
                  <w:szCs w:val="16"/>
                </w:rPr>
                <m:t>14*</m:t>
              </m:r>
              <m:d>
                <m:dPr>
                  <m:ctrlPr>
                    <w:rPr>
                      <w:rFonts w:ascii="Cambria Math" w:hAnsi="Cambria Math" w:cs="Times New Roman"/>
                      <w:i/>
                      <w:sz w:val="16"/>
                      <w:szCs w:val="16"/>
                    </w:rPr>
                  </m:ctrlPr>
                </m:dPr>
                <m:e>
                  <m:r>
                    <w:rPr>
                      <w:rFonts w:ascii="Cambria Math" w:hAnsi="Cambria Math" w:cs="Times New Roman"/>
                      <w:sz w:val="16"/>
                      <w:szCs w:val="16"/>
                    </w:rPr>
                    <m:t>Group total investment</m:t>
                  </m:r>
                </m:e>
              </m:d>
              <m:r>
                <w:rPr>
                  <w:rFonts w:ascii="Cambria Math" w:hAnsi="Cambria Math" w:cs="Times New Roman"/>
                  <w:sz w:val="16"/>
                  <w:szCs w:val="16"/>
                </w:rPr>
                <m:t>-0.5*</m:t>
              </m:r>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Group total investment</m:t>
                      </m:r>
                    </m:e>
                  </m:d>
                </m:e>
                <m:sup>
                  <m:r>
                    <w:rPr>
                      <w:rFonts w:ascii="Cambria Math" w:hAnsi="Cambria Math" w:cs="Times New Roman"/>
                      <w:sz w:val="16"/>
                      <w:szCs w:val="16"/>
                    </w:rPr>
                    <m:t>2</m:t>
                  </m:r>
                </m:sup>
              </m:sSup>
            </m:e>
          </m:d>
        </m:oMath>
      </m:oMathPara>
    </w:p>
    <w:p w14:paraId="288C9994" w14:textId="159FC74C" w:rsidR="007F04EC" w:rsidRDefault="000421FB"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return on investment from the production account is also described in </w:t>
      </w:r>
      <w:r>
        <w:rPr>
          <w:rFonts w:ascii="Times New Roman" w:eastAsiaTheme="minorEastAsia" w:hAnsi="Times New Roman" w:cs="Times New Roman"/>
          <w:b/>
          <w:bCs/>
          <w:sz w:val="24"/>
          <w:szCs w:val="24"/>
          <w:u w:val="single"/>
        </w:rPr>
        <w:t>Table 2</w:t>
      </w:r>
      <w:r>
        <w:rPr>
          <w:rFonts w:ascii="Times New Roman" w:eastAsiaTheme="minorEastAsia" w:hAnsi="Times New Roman" w:cs="Times New Roman"/>
          <w:sz w:val="24"/>
          <w:szCs w:val="24"/>
        </w:rPr>
        <w:t xml:space="preserve">. The columns of table 2 show your return for the production account based on how many tokens you invest, while the rows show your return based on how many tokens the rest of your group invests. For example, column 3 row 9 shows you how much you </w:t>
      </w:r>
      <w:proofErr w:type="gramStart"/>
      <w:r>
        <w:rPr>
          <w:rFonts w:ascii="Times New Roman" w:eastAsiaTheme="minorEastAsia" w:hAnsi="Times New Roman" w:cs="Times New Roman"/>
          <w:sz w:val="24"/>
          <w:szCs w:val="24"/>
        </w:rPr>
        <w:t>would</w:t>
      </w:r>
      <w:proofErr w:type="gramEnd"/>
      <w:r>
        <w:rPr>
          <w:rFonts w:ascii="Times New Roman" w:eastAsiaTheme="minorEastAsia" w:hAnsi="Times New Roman" w:cs="Times New Roman"/>
          <w:sz w:val="24"/>
          <w:szCs w:val="24"/>
        </w:rPr>
        <w:t xml:space="preserve"> earn from this account if you invest 3 tokens and the other 3 members of your group invest a total of 9 tokens to the production account. </w:t>
      </w:r>
    </w:p>
    <w:p w14:paraId="3350F425" w14:textId="43B30F46" w:rsidR="000421FB" w:rsidRDefault="000421FB" w:rsidP="00B27DC1">
      <w:pPr>
        <w:rPr>
          <w:rFonts w:ascii="Times New Roman" w:eastAsiaTheme="minorEastAsia" w:hAnsi="Times New Roman" w:cs="Times New Roman"/>
          <w:sz w:val="24"/>
          <w:szCs w:val="24"/>
        </w:rPr>
      </w:pPr>
    </w:p>
    <w:p w14:paraId="475DD67B" w14:textId="38830E58" w:rsidR="000421FB" w:rsidRDefault="000421FB" w:rsidP="00B27DC1">
      <w:pP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u w:val="single"/>
        </w:rPr>
        <w:t>Public Account:</w:t>
      </w:r>
      <w:r>
        <w:rPr>
          <w:rFonts w:ascii="Times New Roman" w:eastAsiaTheme="minorEastAsia" w:hAnsi="Times New Roman" w:cs="Times New Roman"/>
          <w:sz w:val="24"/>
          <w:szCs w:val="24"/>
        </w:rPr>
        <w:t xml:space="preserve"> The public account is an account where you and your group may donate your tokens to produce ECUs for </w:t>
      </w:r>
      <w:r>
        <w:rPr>
          <w:rFonts w:ascii="Times New Roman" w:eastAsiaTheme="minorEastAsia" w:hAnsi="Times New Roman" w:cs="Times New Roman"/>
          <w:b/>
          <w:bCs/>
          <w:sz w:val="24"/>
          <w:szCs w:val="24"/>
        </w:rPr>
        <w:t>everyone in your group</w:t>
      </w:r>
      <w:r>
        <w:rPr>
          <w:rFonts w:ascii="Times New Roman" w:eastAsiaTheme="minorEastAsia" w:hAnsi="Times New Roman" w:cs="Times New Roman"/>
          <w:sz w:val="24"/>
          <w:szCs w:val="24"/>
        </w:rPr>
        <w:t xml:space="preserve">. </w:t>
      </w:r>
      <w:r w:rsidR="00E072FD">
        <w:rPr>
          <w:rFonts w:ascii="Times New Roman" w:eastAsiaTheme="minorEastAsia" w:hAnsi="Times New Roman" w:cs="Times New Roman"/>
          <w:sz w:val="24"/>
          <w:szCs w:val="24"/>
        </w:rPr>
        <w:t xml:space="preserve">Each token </w:t>
      </w:r>
      <w:r w:rsidR="0088318E">
        <w:rPr>
          <w:rFonts w:ascii="Times New Roman" w:eastAsiaTheme="minorEastAsia" w:hAnsi="Times New Roman" w:cs="Times New Roman"/>
          <w:sz w:val="24"/>
          <w:szCs w:val="24"/>
        </w:rPr>
        <w:t xml:space="preserve">in </w:t>
      </w:r>
      <w:r w:rsidR="00E072FD">
        <w:rPr>
          <w:rFonts w:ascii="Times New Roman" w:eastAsiaTheme="minorEastAsia" w:hAnsi="Times New Roman" w:cs="Times New Roman"/>
          <w:sz w:val="24"/>
          <w:szCs w:val="24"/>
        </w:rPr>
        <w:t>the public account</w:t>
      </w:r>
      <w:r w:rsidR="0088318E">
        <w:rPr>
          <w:rFonts w:ascii="Times New Roman" w:eastAsiaTheme="minorEastAsia" w:hAnsi="Times New Roman" w:cs="Times New Roman"/>
          <w:sz w:val="24"/>
          <w:szCs w:val="24"/>
        </w:rPr>
        <w:t xml:space="preserve"> balance</w:t>
      </w:r>
      <w:r w:rsidR="00E072FD">
        <w:rPr>
          <w:rFonts w:ascii="Times New Roman" w:eastAsiaTheme="minorEastAsia" w:hAnsi="Times New Roman" w:cs="Times New Roman"/>
          <w:sz w:val="24"/>
          <w:szCs w:val="24"/>
        </w:rPr>
        <w:t xml:space="preserve"> will increase </w:t>
      </w:r>
      <w:r w:rsidR="00716D89">
        <w:rPr>
          <w:rFonts w:ascii="Times New Roman" w:eastAsiaTheme="minorEastAsia" w:hAnsi="Times New Roman" w:cs="Times New Roman"/>
          <w:sz w:val="24"/>
          <w:szCs w:val="24"/>
        </w:rPr>
        <w:t>your group’s</w:t>
      </w:r>
      <w:r w:rsidR="00E072FD">
        <w:rPr>
          <w:rFonts w:ascii="Times New Roman" w:eastAsiaTheme="minorEastAsia" w:hAnsi="Times New Roman" w:cs="Times New Roman"/>
          <w:sz w:val="24"/>
          <w:szCs w:val="24"/>
        </w:rPr>
        <w:t xml:space="preserve"> earnings by 2 ECUs. Mathematically this is equivalent to:</w:t>
      </w:r>
    </w:p>
    <w:p w14:paraId="03380E27" w14:textId="1883B368" w:rsidR="00E072FD" w:rsidRDefault="00E072FD" w:rsidP="00B27DC1">
      <w:pPr>
        <w:rPr>
          <w:rFonts w:ascii="Times New Roman" w:eastAsiaTheme="minorEastAsia" w:hAnsi="Times New Roman" w:cs="Times New Roman"/>
          <w:sz w:val="24"/>
          <w:szCs w:val="24"/>
        </w:rPr>
      </w:pPr>
    </w:p>
    <w:p w14:paraId="0F8649F8" w14:textId="2C843F1A" w:rsidR="00E072FD" w:rsidRPr="00E072FD" w:rsidRDefault="00E072FD" w:rsidP="00E072FD">
      <w:pPr>
        <w:ind w:left="2160" w:firstLine="720"/>
        <w:rPr>
          <w:rFonts w:ascii="Times New Roman" w:eastAsiaTheme="minorEastAsia" w:hAnsi="Times New Roman" w:cs="Times New Roman"/>
          <w:sz w:val="18"/>
          <w:szCs w:val="18"/>
        </w:rPr>
      </w:pPr>
      <m:oMath>
        <m:r>
          <w:rPr>
            <w:rFonts w:ascii="Cambria Math" w:hAnsi="Cambria Math" w:cs="Times New Roman"/>
            <w:sz w:val="18"/>
            <w:szCs w:val="18"/>
          </w:rPr>
          <m:t>Public account ECUs=2*Total donation balance</m:t>
        </m:r>
      </m:oMath>
      <w:r>
        <w:rPr>
          <w:rFonts w:ascii="Times New Roman" w:eastAsiaTheme="minorEastAsia" w:hAnsi="Times New Roman" w:cs="Times New Roman"/>
          <w:sz w:val="18"/>
          <w:szCs w:val="18"/>
        </w:rPr>
        <w:t>.</w:t>
      </w:r>
    </w:p>
    <w:p w14:paraId="1BE97437" w14:textId="6F4DA073" w:rsidR="00E072FD" w:rsidRDefault="00E072FD" w:rsidP="00B27DC1">
      <w:pPr>
        <w:rPr>
          <w:rFonts w:ascii="Times New Roman" w:eastAsiaTheme="minorEastAsia" w:hAnsi="Times New Roman" w:cs="Times New Roman"/>
          <w:sz w:val="24"/>
          <w:szCs w:val="24"/>
        </w:rPr>
      </w:pPr>
    </w:p>
    <w:p w14:paraId="101157F0" w14:textId="4B74B048" w:rsidR="00E072FD" w:rsidRDefault="00E072FD"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means every token that is donated benefits the </w:t>
      </w:r>
      <w:proofErr w:type="gramStart"/>
      <w:r>
        <w:rPr>
          <w:rFonts w:ascii="Times New Roman" w:eastAsiaTheme="minorEastAsia" w:hAnsi="Times New Roman" w:cs="Times New Roman"/>
          <w:sz w:val="24"/>
          <w:szCs w:val="24"/>
        </w:rPr>
        <w:t>group as a whole</w:t>
      </w:r>
      <w:proofErr w:type="gramEnd"/>
      <w:r>
        <w:rPr>
          <w:rFonts w:ascii="Times New Roman" w:eastAsiaTheme="minorEastAsia" w:hAnsi="Times New Roman" w:cs="Times New Roman"/>
          <w:sz w:val="24"/>
          <w:szCs w:val="24"/>
        </w:rPr>
        <w:t xml:space="preserve">. Every token I donate to the public account increases my earnings by 2 ECUs, </w:t>
      </w:r>
      <w:proofErr w:type="gramStart"/>
      <w:r>
        <w:rPr>
          <w:rFonts w:ascii="Times New Roman" w:eastAsiaTheme="minorEastAsia" w:hAnsi="Times New Roman" w:cs="Times New Roman"/>
          <w:sz w:val="24"/>
          <w:szCs w:val="24"/>
        </w:rPr>
        <w:t>and also</w:t>
      </w:r>
      <w:proofErr w:type="gramEnd"/>
      <w:r>
        <w:rPr>
          <w:rFonts w:ascii="Times New Roman" w:eastAsiaTheme="minorEastAsia" w:hAnsi="Times New Roman" w:cs="Times New Roman"/>
          <w:sz w:val="24"/>
          <w:szCs w:val="24"/>
        </w:rPr>
        <w:t xml:space="preserve"> increases my group members’ earnings by 2 ECUs as well. </w:t>
      </w:r>
    </w:p>
    <w:p w14:paraId="569B8C20" w14:textId="285B9CE4" w:rsidR="00E072FD" w:rsidRDefault="00E072FD" w:rsidP="00B27DC1">
      <w:pPr>
        <w:rPr>
          <w:rFonts w:ascii="Times New Roman" w:eastAsiaTheme="minorEastAsia" w:hAnsi="Times New Roman" w:cs="Times New Roman"/>
          <w:sz w:val="24"/>
          <w:szCs w:val="24"/>
        </w:rPr>
      </w:pPr>
    </w:p>
    <w:p w14:paraId="5D9E9491" w14:textId="347EB3AC" w:rsidR="00E072FD" w:rsidRDefault="00E072FD" w:rsidP="00B27DC1">
      <w:pP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u w:val="single"/>
        </w:rPr>
        <w:t>Private Account:</w:t>
      </w:r>
      <w:r>
        <w:rPr>
          <w:rFonts w:ascii="Times New Roman" w:eastAsiaTheme="minorEastAsia" w:hAnsi="Times New Roman" w:cs="Times New Roman"/>
          <w:sz w:val="24"/>
          <w:szCs w:val="24"/>
        </w:rPr>
        <w:t xml:space="preserve"> The private account is an account where you can save any tokens you would not like to invest in either the production account or public account. As the name suggests, the private account is entirely private, therefore any token you save will go towards your earnings alone. Each token that is saved in the private account will be converted into 4 ECUs at the end of the round. So, if I were to save </w:t>
      </w:r>
      <w:r w:rsidR="00BF115C">
        <w:rPr>
          <w:rFonts w:ascii="Times New Roman" w:eastAsiaTheme="minorEastAsia" w:hAnsi="Times New Roman" w:cs="Times New Roman"/>
          <w:sz w:val="24"/>
          <w:szCs w:val="24"/>
        </w:rPr>
        <w:t xml:space="preserve">5 of my 11 tokens, then I would earn 20 ECUs from the private account at the end of the round. </w:t>
      </w:r>
    </w:p>
    <w:p w14:paraId="7BBFA55F" w14:textId="60C1BCBB" w:rsidR="00BF115C" w:rsidRDefault="00BF115C"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You do not actively place tokens in the private account. From your budget of 11 tokens, your private account savings are simply determined to be however many of the 11 tokens you have not placed in either the production or public accounts. As an example, suppose I invest 4 tokens in the production account, and donate 2 tokens towards the public account. My private account savings would then be calculated based on my leftover tokens, </w:t>
      </w:r>
      <w:proofErr w:type="gramStart"/>
      <w:r>
        <w:rPr>
          <w:rFonts w:ascii="Times New Roman" w:eastAsiaTheme="minorEastAsia" w:hAnsi="Times New Roman" w:cs="Times New Roman"/>
          <w:sz w:val="24"/>
          <w:szCs w:val="24"/>
        </w:rPr>
        <w:t>i.e.</w:t>
      </w:r>
      <w:proofErr w:type="gramEnd"/>
      <w:r>
        <w:rPr>
          <w:rFonts w:ascii="Times New Roman" w:eastAsiaTheme="minorEastAsia" w:hAnsi="Times New Roman" w:cs="Times New Roman"/>
          <w:sz w:val="24"/>
          <w:szCs w:val="24"/>
        </w:rPr>
        <w:t xml:space="preserve"> the 4 tokens I have not invested or donated.</w:t>
      </w:r>
    </w:p>
    <w:p w14:paraId="39F7D12E" w14:textId="7CEE99C9" w:rsidR="000D7E04" w:rsidRDefault="000D7E04"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Because any token invested or donated into the production or public accounts is automatically placed in the private account, if you choose to not invest or donate any tokens, your entire endowment will automatically be </w:t>
      </w:r>
      <w:r w:rsidR="00B463A9">
        <w:rPr>
          <w:rFonts w:ascii="Times New Roman" w:eastAsiaTheme="minorEastAsia" w:hAnsi="Times New Roman" w:cs="Times New Roman"/>
          <w:sz w:val="24"/>
          <w:szCs w:val="24"/>
        </w:rPr>
        <w:t xml:space="preserve">saved in the private account. Similarly, if you do not submit your investment decisions within the </w:t>
      </w:r>
      <w:r w:rsidR="00884EF8">
        <w:rPr>
          <w:rFonts w:ascii="Times New Roman" w:eastAsiaTheme="minorEastAsia" w:hAnsi="Times New Roman" w:cs="Times New Roman"/>
          <w:sz w:val="24"/>
          <w:szCs w:val="24"/>
        </w:rPr>
        <w:t>3</w:t>
      </w:r>
      <w:r w:rsidR="00B463A9">
        <w:rPr>
          <w:rFonts w:ascii="Times New Roman" w:eastAsiaTheme="minorEastAsia" w:hAnsi="Times New Roman" w:cs="Times New Roman"/>
          <w:sz w:val="24"/>
          <w:szCs w:val="24"/>
        </w:rPr>
        <w:t>-minute time period, your entire endowment will be placed in the private account as well. Even if you have typed some investment decisions into the account boxes, if you do not hit the submit button in the lower right corner of the screen, your entire endowment will go to the private account.</w:t>
      </w:r>
    </w:p>
    <w:p w14:paraId="5209D530" w14:textId="75BFDC79" w:rsidR="001A2D5B" w:rsidRDefault="008B3A56" w:rsidP="00B27DC1">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296B1C9" wp14:editId="365F0141">
            <wp:extent cx="5944235" cy="3877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877310"/>
                    </a:xfrm>
                    <a:prstGeom prst="rect">
                      <a:avLst/>
                    </a:prstGeom>
                    <a:noFill/>
                  </pic:spPr>
                </pic:pic>
              </a:graphicData>
            </a:graphic>
          </wp:inline>
        </w:drawing>
      </w:r>
    </w:p>
    <w:p w14:paraId="553B3EB2" w14:textId="77777777" w:rsidR="008B3A56" w:rsidRDefault="008B3A56" w:rsidP="00B27DC1">
      <w:pPr>
        <w:rPr>
          <w:rFonts w:ascii="Times New Roman" w:eastAsiaTheme="minorEastAsia" w:hAnsi="Times New Roman" w:cs="Times New Roman"/>
          <w:b/>
          <w:bCs/>
          <w:sz w:val="24"/>
          <w:szCs w:val="24"/>
        </w:rPr>
      </w:pPr>
    </w:p>
    <w:p w14:paraId="16B38225" w14:textId="78CFC165" w:rsidR="001A2D5B" w:rsidRDefault="001A2D5B" w:rsidP="00B27DC1">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Account Spillovers</w:t>
      </w:r>
      <w:r>
        <w:rPr>
          <w:rFonts w:ascii="Times New Roman" w:eastAsiaTheme="minorEastAsia" w:hAnsi="Times New Roman" w:cs="Times New Roman"/>
          <w:sz w:val="24"/>
          <w:szCs w:val="24"/>
        </w:rPr>
        <w:t>:</w:t>
      </w:r>
    </w:p>
    <w:p w14:paraId="5EDA7428" w14:textId="7E70F458" w:rsidR="001A2D5B" w:rsidRDefault="001A2D5B"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w:t>
      </w:r>
      <w:r w:rsidR="000D7E04">
        <w:rPr>
          <w:rFonts w:ascii="Times New Roman" w:eastAsiaTheme="minorEastAsia" w:hAnsi="Times New Roman" w:cs="Times New Roman"/>
          <w:sz w:val="24"/>
          <w:szCs w:val="24"/>
        </w:rPr>
        <w:t xml:space="preserve">rounds </w:t>
      </w:r>
      <w:r w:rsidR="0088318E">
        <w:rPr>
          <w:rFonts w:ascii="Times New Roman" w:eastAsiaTheme="minorEastAsia" w:hAnsi="Times New Roman" w:cs="Times New Roman"/>
          <w:sz w:val="24"/>
          <w:szCs w:val="24"/>
        </w:rPr>
        <w:t>6 through 10</w:t>
      </w:r>
      <w:r w:rsidR="007A1455">
        <w:rPr>
          <w:rFonts w:ascii="Times New Roman" w:eastAsiaTheme="minorEastAsia" w:hAnsi="Times New Roman" w:cs="Times New Roman"/>
          <w:sz w:val="24"/>
          <w:szCs w:val="24"/>
        </w:rPr>
        <w:t xml:space="preserve">, your group will play the game as described up to this point. However, for </w:t>
      </w:r>
      <w:r w:rsidR="0088318E">
        <w:rPr>
          <w:rFonts w:ascii="Times New Roman" w:eastAsiaTheme="minorEastAsia" w:hAnsi="Times New Roman" w:cs="Times New Roman"/>
          <w:sz w:val="24"/>
          <w:szCs w:val="24"/>
        </w:rPr>
        <w:t>the other 10 rounds (rounds 1-5 and 11-15)</w:t>
      </w:r>
      <w:r>
        <w:rPr>
          <w:rFonts w:ascii="Times New Roman" w:eastAsiaTheme="minorEastAsia" w:hAnsi="Times New Roman" w:cs="Times New Roman"/>
          <w:sz w:val="24"/>
          <w:szCs w:val="24"/>
        </w:rPr>
        <w:t xml:space="preserve">, there will be </w:t>
      </w:r>
      <w:r>
        <w:rPr>
          <w:rFonts w:ascii="Times New Roman" w:eastAsiaTheme="minorEastAsia" w:hAnsi="Times New Roman" w:cs="Times New Roman"/>
          <w:i/>
          <w:iCs/>
          <w:sz w:val="24"/>
          <w:szCs w:val="24"/>
        </w:rPr>
        <w:t>spillovers</w:t>
      </w:r>
      <w:r>
        <w:rPr>
          <w:rFonts w:ascii="Times New Roman" w:eastAsiaTheme="minorEastAsia" w:hAnsi="Times New Roman" w:cs="Times New Roman"/>
          <w:sz w:val="24"/>
          <w:szCs w:val="24"/>
        </w:rPr>
        <w:t xml:space="preserve"> between the production and public accounts based on your investment decisions. These spillovers are triggered if and only if your group’s investment decisions in either account exceed a certain threshold. These spillovers are effects from one account that affects another, </w:t>
      </w:r>
      <w:r w:rsidR="00E4178A">
        <w:rPr>
          <w:rFonts w:ascii="Times New Roman" w:eastAsiaTheme="minorEastAsia" w:hAnsi="Times New Roman" w:cs="Times New Roman"/>
          <w:sz w:val="24"/>
          <w:szCs w:val="24"/>
        </w:rPr>
        <w:t>i.e.,</w:t>
      </w:r>
      <w:r>
        <w:rPr>
          <w:rFonts w:ascii="Times New Roman" w:eastAsiaTheme="minorEastAsia" w:hAnsi="Times New Roman" w:cs="Times New Roman"/>
          <w:sz w:val="24"/>
          <w:szCs w:val="24"/>
        </w:rPr>
        <w:t xml:space="preserve"> production account influencing the public account and vice versa.</w:t>
      </w:r>
    </w:p>
    <w:p w14:paraId="36C807F8" w14:textId="32E68305" w:rsidR="001A2D5B" w:rsidRDefault="001A2D5B" w:rsidP="00B27DC1">
      <w:pPr>
        <w:rPr>
          <w:rFonts w:ascii="Times New Roman" w:eastAsiaTheme="minorEastAsia" w:hAnsi="Times New Roman" w:cs="Times New Roman"/>
          <w:sz w:val="24"/>
          <w:szCs w:val="24"/>
        </w:rPr>
      </w:pPr>
    </w:p>
    <w:p w14:paraId="503D3886" w14:textId="5D01A133" w:rsidR="001A2D5B" w:rsidRDefault="001A2D5B" w:rsidP="00B27DC1">
      <w:pP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u w:val="single"/>
        </w:rPr>
        <w:t>Production spillovers</w:t>
      </w:r>
      <w:r>
        <w:rPr>
          <w:rFonts w:ascii="Times New Roman" w:eastAsiaTheme="minorEastAsia" w:hAnsi="Times New Roman" w:cs="Times New Roman"/>
          <w:sz w:val="24"/>
          <w:szCs w:val="24"/>
          <w:u w:val="single"/>
        </w:rPr>
        <w:t>:</w:t>
      </w:r>
      <w:r>
        <w:rPr>
          <w:rFonts w:ascii="Times New Roman" w:eastAsiaTheme="minorEastAsia" w:hAnsi="Times New Roman" w:cs="Times New Roman"/>
          <w:sz w:val="24"/>
          <w:szCs w:val="24"/>
        </w:rPr>
        <w:t xml:space="preserve"> If your group’s token investment in the production account exceeds a total of 14 tokens, then any additional token invested in the production account will reduce the </w:t>
      </w:r>
      <w:r w:rsidR="0099629F">
        <w:rPr>
          <w:rFonts w:ascii="Times New Roman" w:eastAsiaTheme="minorEastAsia" w:hAnsi="Times New Roman" w:cs="Times New Roman"/>
          <w:sz w:val="24"/>
          <w:szCs w:val="24"/>
        </w:rPr>
        <w:t xml:space="preserve">public account </w:t>
      </w:r>
      <w:r w:rsidR="0061643F">
        <w:rPr>
          <w:rFonts w:ascii="Times New Roman" w:eastAsiaTheme="minorEastAsia" w:hAnsi="Times New Roman" w:cs="Times New Roman"/>
          <w:sz w:val="24"/>
          <w:szCs w:val="24"/>
        </w:rPr>
        <w:t>balance by 1 token.</w:t>
      </w:r>
    </w:p>
    <w:p w14:paraId="2988CB35" w14:textId="3170A9B4" w:rsidR="001A2D5B" w:rsidRDefault="001A2D5B"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example, suppose my group’s investment in the production account is 15 </w:t>
      </w:r>
      <w:r w:rsidR="007620CD">
        <w:rPr>
          <w:rFonts w:ascii="Times New Roman" w:eastAsiaTheme="minorEastAsia" w:hAnsi="Times New Roman" w:cs="Times New Roman"/>
          <w:sz w:val="24"/>
          <w:szCs w:val="24"/>
        </w:rPr>
        <w:t>tokens in a round when the production spillover is in effect. With the threshold of 14 tokens, that means the 15</w:t>
      </w:r>
      <w:r w:rsidR="007620CD" w:rsidRPr="007620CD">
        <w:rPr>
          <w:rFonts w:ascii="Times New Roman" w:eastAsiaTheme="minorEastAsia" w:hAnsi="Times New Roman" w:cs="Times New Roman"/>
          <w:sz w:val="24"/>
          <w:szCs w:val="24"/>
          <w:vertAlign w:val="superscript"/>
        </w:rPr>
        <w:t>th</w:t>
      </w:r>
      <w:r w:rsidR="007620CD">
        <w:rPr>
          <w:rFonts w:ascii="Times New Roman" w:eastAsiaTheme="minorEastAsia" w:hAnsi="Times New Roman" w:cs="Times New Roman"/>
          <w:sz w:val="24"/>
          <w:szCs w:val="24"/>
        </w:rPr>
        <w:t xml:space="preserve"> token that is spent, reduce</w:t>
      </w:r>
      <w:r w:rsidR="0099629F">
        <w:rPr>
          <w:rFonts w:ascii="Times New Roman" w:eastAsiaTheme="minorEastAsia" w:hAnsi="Times New Roman" w:cs="Times New Roman"/>
          <w:sz w:val="24"/>
          <w:szCs w:val="24"/>
        </w:rPr>
        <w:t xml:space="preserve">s </w:t>
      </w:r>
      <w:r w:rsidR="0061643F">
        <w:rPr>
          <w:rFonts w:ascii="Times New Roman" w:eastAsiaTheme="minorEastAsia" w:hAnsi="Times New Roman" w:cs="Times New Roman"/>
          <w:sz w:val="24"/>
          <w:szCs w:val="24"/>
        </w:rPr>
        <w:t>the balance of tokens we’ve donated to the public account by 1</w:t>
      </w:r>
      <w:r w:rsidR="007620CD">
        <w:rPr>
          <w:rFonts w:ascii="Times New Roman" w:eastAsiaTheme="minorEastAsia" w:hAnsi="Times New Roman" w:cs="Times New Roman"/>
          <w:sz w:val="24"/>
          <w:szCs w:val="24"/>
        </w:rPr>
        <w:t>.</w:t>
      </w:r>
      <w:r w:rsidR="0099629F">
        <w:rPr>
          <w:rFonts w:ascii="Times New Roman" w:eastAsiaTheme="minorEastAsia" w:hAnsi="Times New Roman" w:cs="Times New Roman"/>
          <w:sz w:val="24"/>
          <w:szCs w:val="24"/>
        </w:rPr>
        <w:t xml:space="preserve"> </w:t>
      </w:r>
    </w:p>
    <w:p w14:paraId="4D785151" w14:textId="18BFE913" w:rsidR="007620CD" w:rsidRDefault="002B0C51"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Keep in mind, this also means that the public account can turn negative depending on how much you </w:t>
      </w:r>
      <w:r w:rsidR="0088318E">
        <w:rPr>
          <w:rFonts w:ascii="Times New Roman" w:eastAsiaTheme="minorEastAsia" w:hAnsi="Times New Roman" w:cs="Times New Roman"/>
          <w:sz w:val="24"/>
          <w:szCs w:val="24"/>
        </w:rPr>
        <w:t xml:space="preserve">and your group </w:t>
      </w:r>
      <w:r>
        <w:rPr>
          <w:rFonts w:ascii="Times New Roman" w:eastAsiaTheme="minorEastAsia" w:hAnsi="Times New Roman" w:cs="Times New Roman"/>
          <w:sz w:val="24"/>
          <w:szCs w:val="24"/>
        </w:rPr>
        <w:t>invest in the production and public accounts.</w:t>
      </w:r>
    </w:p>
    <w:p w14:paraId="75661DA3" w14:textId="698BF3CB" w:rsidR="007620CD" w:rsidRDefault="007620CD" w:rsidP="00B27DC1">
      <w:pPr>
        <w:rPr>
          <w:rFonts w:ascii="Times New Roman" w:eastAsiaTheme="minorEastAsia" w:hAnsi="Times New Roman" w:cs="Times New Roman"/>
          <w:sz w:val="24"/>
          <w:szCs w:val="24"/>
        </w:rPr>
      </w:pPr>
    </w:p>
    <w:p w14:paraId="26948551" w14:textId="5C3B44E5" w:rsidR="007620CD" w:rsidRDefault="007620CD" w:rsidP="00B27DC1">
      <w:pP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u w:val="single"/>
        </w:rPr>
        <w:t>Public spillovers:</w:t>
      </w:r>
      <w:r>
        <w:rPr>
          <w:rFonts w:ascii="Times New Roman" w:eastAsiaTheme="minorEastAsia" w:hAnsi="Times New Roman" w:cs="Times New Roman"/>
          <w:sz w:val="24"/>
          <w:szCs w:val="24"/>
        </w:rPr>
        <w:t xml:space="preserve"> If your group’s </w:t>
      </w:r>
      <w:r w:rsidR="00A27A92">
        <w:rPr>
          <w:rFonts w:ascii="Times New Roman" w:eastAsiaTheme="minorEastAsia" w:hAnsi="Times New Roman" w:cs="Times New Roman"/>
          <w:sz w:val="24"/>
          <w:szCs w:val="24"/>
        </w:rPr>
        <w:t xml:space="preserve">public account balance is at least 14 </w:t>
      </w:r>
      <w:r w:rsidR="002B0C51">
        <w:rPr>
          <w:rFonts w:ascii="Times New Roman" w:eastAsiaTheme="minorEastAsia" w:hAnsi="Times New Roman" w:cs="Times New Roman"/>
          <w:sz w:val="24"/>
          <w:szCs w:val="24"/>
        </w:rPr>
        <w:t>tokens</w:t>
      </w:r>
      <w:r>
        <w:rPr>
          <w:rFonts w:ascii="Times New Roman" w:eastAsiaTheme="minorEastAsia" w:hAnsi="Times New Roman" w:cs="Times New Roman"/>
          <w:sz w:val="24"/>
          <w:szCs w:val="24"/>
        </w:rPr>
        <w:t>, then the production account will become more productive.</w:t>
      </w:r>
      <w:r w:rsidR="00F145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14:paraId="52F6CA5A" w14:textId="77777777" w:rsidR="007620CD" w:rsidRDefault="007620CD" w:rsidP="00B27DC1">
      <w:pPr>
        <w:rPr>
          <w:rFonts w:ascii="Times New Roman" w:eastAsiaTheme="minorEastAsia" w:hAnsi="Times New Roman" w:cs="Times New Roman"/>
          <w:sz w:val="24"/>
          <w:szCs w:val="24"/>
        </w:rPr>
      </w:pPr>
    </w:p>
    <w:p w14:paraId="39149D12" w14:textId="2ACB43DA" w:rsidR="007620CD" w:rsidRDefault="007620CD"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new production function that is applied when this spillover is triggered is:</w:t>
      </w:r>
    </w:p>
    <w:p w14:paraId="68E756BE" w14:textId="77777777" w:rsidR="007620CD" w:rsidRPr="007620CD" w:rsidRDefault="007620CD" w:rsidP="007620CD">
      <w:pPr>
        <w:rPr>
          <w:rFonts w:ascii="Times New Roman" w:eastAsiaTheme="minorEastAsia" w:hAnsi="Times New Roman" w:cs="Times New Roman"/>
          <w:sz w:val="16"/>
          <w:szCs w:val="16"/>
        </w:rPr>
      </w:pPr>
    </w:p>
    <w:p w14:paraId="3C7770CD" w14:textId="61FCB994" w:rsidR="007620CD" w:rsidRPr="007F04EC" w:rsidRDefault="007620CD" w:rsidP="007620CD">
      <w:pPr>
        <w:rPr>
          <w:rFonts w:ascii="Times New Roman" w:eastAsiaTheme="minorEastAsia" w:hAnsi="Times New Roman" w:cs="Times New Roman"/>
          <w:sz w:val="16"/>
          <w:szCs w:val="16"/>
        </w:rPr>
      </w:pPr>
      <m:oMathPara>
        <m:oMath>
          <m:r>
            <w:rPr>
              <w:rFonts w:ascii="Cambria Math" w:hAnsi="Cambria Math" w:cs="Times New Roman"/>
              <w:sz w:val="16"/>
              <w:szCs w:val="16"/>
            </w:rPr>
            <m:t>Production Account ECUs=</m:t>
          </m:r>
          <m:f>
            <m:fPr>
              <m:ctrlPr>
                <w:rPr>
                  <w:rFonts w:ascii="Cambria Math" w:hAnsi="Cambria Math" w:cs="Times New Roman"/>
                  <w:i/>
                  <w:sz w:val="16"/>
                  <w:szCs w:val="16"/>
                </w:rPr>
              </m:ctrlPr>
            </m:fPr>
            <m:num>
              <m:r>
                <w:rPr>
                  <w:rFonts w:ascii="Cambria Math" w:hAnsi="Cambria Math" w:cs="Times New Roman"/>
                  <w:sz w:val="16"/>
                  <w:szCs w:val="16"/>
                </w:rPr>
                <m:t>Your own investment</m:t>
              </m:r>
            </m:num>
            <m:den>
              <m:r>
                <w:rPr>
                  <w:rFonts w:ascii="Cambria Math" w:hAnsi="Cambria Math" w:cs="Times New Roman"/>
                  <w:sz w:val="16"/>
                  <w:szCs w:val="16"/>
                </w:rPr>
                <m:t>Group total investment</m:t>
              </m:r>
            </m:den>
          </m:f>
          <m:r>
            <w:rPr>
              <w:rFonts w:ascii="Cambria Math" w:hAnsi="Cambria Math" w:cs="Times New Roman"/>
              <w:sz w:val="16"/>
              <w:szCs w:val="16"/>
            </w:rPr>
            <m:t>*</m:t>
          </m:r>
          <m:d>
            <m:dPr>
              <m:begChr m:val="["/>
              <m:endChr m:val="]"/>
              <m:ctrlPr>
                <w:rPr>
                  <w:rFonts w:ascii="Cambria Math" w:hAnsi="Cambria Math" w:cs="Times New Roman"/>
                  <w:i/>
                  <w:sz w:val="16"/>
                  <w:szCs w:val="16"/>
                </w:rPr>
              </m:ctrlPr>
            </m:dPr>
            <m:e>
              <m:r>
                <w:rPr>
                  <w:rFonts w:ascii="Cambria Math" w:hAnsi="Cambria Math" w:cs="Times New Roman"/>
                  <w:sz w:val="16"/>
                  <w:szCs w:val="16"/>
                </w:rPr>
                <m:t>24*</m:t>
              </m:r>
              <m:d>
                <m:dPr>
                  <m:ctrlPr>
                    <w:rPr>
                      <w:rFonts w:ascii="Cambria Math" w:hAnsi="Cambria Math" w:cs="Times New Roman"/>
                      <w:i/>
                      <w:sz w:val="16"/>
                      <w:szCs w:val="16"/>
                    </w:rPr>
                  </m:ctrlPr>
                </m:dPr>
                <m:e>
                  <m:r>
                    <w:rPr>
                      <w:rFonts w:ascii="Cambria Math" w:hAnsi="Cambria Math" w:cs="Times New Roman"/>
                      <w:sz w:val="16"/>
                      <w:szCs w:val="16"/>
                    </w:rPr>
                    <m:t>Group total investment</m:t>
                  </m:r>
                </m:e>
              </m:d>
              <m:r>
                <w:rPr>
                  <w:rFonts w:ascii="Cambria Math" w:hAnsi="Cambria Math" w:cs="Times New Roman"/>
                  <w:sz w:val="16"/>
                  <w:szCs w:val="16"/>
                </w:rPr>
                <m:t>-0.8*</m:t>
              </m:r>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Group total investment</m:t>
                      </m:r>
                    </m:e>
                  </m:d>
                </m:e>
                <m:sup>
                  <m:r>
                    <w:rPr>
                      <w:rFonts w:ascii="Cambria Math" w:hAnsi="Cambria Math" w:cs="Times New Roman"/>
                      <w:sz w:val="16"/>
                      <w:szCs w:val="16"/>
                    </w:rPr>
                    <m:t>2</m:t>
                  </m:r>
                </m:sup>
              </m:sSup>
            </m:e>
          </m:d>
        </m:oMath>
      </m:oMathPara>
    </w:p>
    <w:p w14:paraId="65FE7014" w14:textId="37683D48" w:rsidR="00E072FD" w:rsidRDefault="00E072FD" w:rsidP="00B27DC1">
      <w:pPr>
        <w:rPr>
          <w:rFonts w:ascii="Times New Roman" w:hAnsi="Times New Roman" w:cs="Times New Roman"/>
          <w:sz w:val="24"/>
          <w:szCs w:val="24"/>
        </w:rPr>
      </w:pPr>
    </w:p>
    <w:p w14:paraId="5D787A8A" w14:textId="247228E5" w:rsidR="0099629F" w:rsidRDefault="007620CD" w:rsidP="00B27DC1">
      <w:pPr>
        <w:rPr>
          <w:rFonts w:ascii="Times New Roman" w:hAnsi="Times New Roman" w:cs="Times New Roman"/>
          <w:sz w:val="24"/>
          <w:szCs w:val="24"/>
        </w:rPr>
      </w:pPr>
      <w:r>
        <w:rPr>
          <w:rFonts w:ascii="Times New Roman" w:hAnsi="Times New Roman" w:cs="Times New Roman"/>
          <w:sz w:val="24"/>
          <w:szCs w:val="24"/>
        </w:rPr>
        <w:t xml:space="preserve">The return on your investment on this more productive </w:t>
      </w:r>
      <w:r w:rsidR="009B2FB5">
        <w:rPr>
          <w:rFonts w:ascii="Times New Roman" w:hAnsi="Times New Roman" w:cs="Times New Roman"/>
          <w:sz w:val="24"/>
          <w:szCs w:val="24"/>
        </w:rPr>
        <w:t xml:space="preserve">account can be found in </w:t>
      </w:r>
      <w:r w:rsidR="009B2FB5">
        <w:rPr>
          <w:rFonts w:ascii="Times New Roman" w:hAnsi="Times New Roman" w:cs="Times New Roman"/>
          <w:b/>
          <w:bCs/>
          <w:sz w:val="24"/>
          <w:szCs w:val="24"/>
        </w:rPr>
        <w:t>Table 3</w:t>
      </w:r>
      <w:r w:rsidR="009B2FB5">
        <w:rPr>
          <w:rFonts w:ascii="Times New Roman" w:hAnsi="Times New Roman" w:cs="Times New Roman"/>
          <w:sz w:val="24"/>
          <w:szCs w:val="24"/>
        </w:rPr>
        <w:t xml:space="preserve">. This table can be read in the same way as table 2. As you can see in table 3, </w:t>
      </w:r>
      <w:r w:rsidR="00170C12">
        <w:rPr>
          <w:rFonts w:ascii="Times New Roman" w:hAnsi="Times New Roman" w:cs="Times New Roman"/>
          <w:sz w:val="24"/>
          <w:szCs w:val="24"/>
        </w:rPr>
        <w:t>each cell has a higher payoff than the corresponding cell from table 2</w:t>
      </w:r>
      <w:r w:rsidR="009B2FB5">
        <w:rPr>
          <w:rFonts w:ascii="Times New Roman" w:hAnsi="Times New Roman" w:cs="Times New Roman"/>
          <w:sz w:val="24"/>
          <w:szCs w:val="24"/>
        </w:rPr>
        <w:t xml:space="preserve">. </w:t>
      </w:r>
    </w:p>
    <w:p w14:paraId="27B5B3A5" w14:textId="00B99A2F" w:rsidR="0099629F" w:rsidRDefault="0099629F" w:rsidP="00B27DC1">
      <w:pPr>
        <w:rPr>
          <w:rFonts w:ascii="Times New Roman" w:hAnsi="Times New Roman" w:cs="Times New Roman"/>
          <w:sz w:val="24"/>
          <w:szCs w:val="24"/>
        </w:rPr>
      </w:pPr>
    </w:p>
    <w:p w14:paraId="6B5CBD5C" w14:textId="0602C1C0" w:rsidR="0099629F" w:rsidRDefault="0099629F" w:rsidP="00B27DC1">
      <w:pPr>
        <w:rPr>
          <w:rFonts w:ascii="Times New Roman" w:hAnsi="Times New Roman" w:cs="Times New Roman"/>
          <w:sz w:val="24"/>
          <w:szCs w:val="24"/>
        </w:rPr>
      </w:pPr>
      <w:r>
        <w:rPr>
          <w:rFonts w:ascii="Times New Roman" w:hAnsi="Times New Roman" w:cs="Times New Roman"/>
          <w:sz w:val="24"/>
          <w:szCs w:val="24"/>
        </w:rPr>
        <w:t xml:space="preserve">Keep in mind how these spillovers are defined. While the public account spillover makes the production account </w:t>
      </w:r>
      <w:r w:rsidR="00A04410">
        <w:rPr>
          <w:rFonts w:ascii="Times New Roman" w:hAnsi="Times New Roman" w:cs="Times New Roman"/>
          <w:sz w:val="24"/>
          <w:szCs w:val="24"/>
        </w:rPr>
        <w:t xml:space="preserve">more productive, the production account spillover reduces </w:t>
      </w:r>
      <w:r w:rsidR="0061643F">
        <w:rPr>
          <w:rFonts w:ascii="Times New Roman" w:hAnsi="Times New Roman" w:cs="Times New Roman"/>
          <w:sz w:val="24"/>
          <w:szCs w:val="24"/>
        </w:rPr>
        <w:t>how many tokens are in the public account</w:t>
      </w:r>
      <w:r w:rsidR="00A04410">
        <w:rPr>
          <w:rFonts w:ascii="Times New Roman" w:hAnsi="Times New Roman" w:cs="Times New Roman"/>
          <w:sz w:val="24"/>
          <w:szCs w:val="24"/>
        </w:rPr>
        <w:t xml:space="preserve">. This means that for every token invested in the production account beyond the threshold of 14, you will need an additional token invested in the public account to trigger the public account spillover. </w:t>
      </w:r>
    </w:p>
    <w:p w14:paraId="0010CB1F" w14:textId="3D4BBA3C" w:rsidR="00A04410" w:rsidRDefault="00A04410" w:rsidP="00B27DC1">
      <w:pPr>
        <w:rPr>
          <w:rFonts w:ascii="Times New Roman" w:hAnsi="Times New Roman" w:cs="Times New Roman"/>
          <w:sz w:val="24"/>
          <w:szCs w:val="24"/>
        </w:rPr>
      </w:pPr>
      <w:r>
        <w:rPr>
          <w:rFonts w:ascii="Times New Roman" w:hAnsi="Times New Roman" w:cs="Times New Roman"/>
          <w:sz w:val="24"/>
          <w:szCs w:val="24"/>
        </w:rPr>
        <w:t xml:space="preserve">An example of this, suppose my group has chosen to donate exactly 14 tokens in the public account and 15 tokens in the production account. Because we exceeded the production account threshold by 1 token, this means </w:t>
      </w:r>
      <w:r w:rsidR="00DA7CB4">
        <w:rPr>
          <w:rFonts w:ascii="Times New Roman" w:hAnsi="Times New Roman" w:cs="Times New Roman"/>
          <w:sz w:val="24"/>
          <w:szCs w:val="24"/>
        </w:rPr>
        <w:t>the tokens in the public account decrease by 1</w:t>
      </w:r>
      <w:r>
        <w:rPr>
          <w:rFonts w:ascii="Times New Roman" w:hAnsi="Times New Roman" w:cs="Times New Roman"/>
          <w:sz w:val="24"/>
          <w:szCs w:val="24"/>
        </w:rPr>
        <w:t>, due to the spillover from the production account. This means we will need yet another additional token donated to the public account in order to trigger the public account’s spillover.</w:t>
      </w:r>
    </w:p>
    <w:p w14:paraId="1D346225" w14:textId="7DA5F0D1" w:rsidR="00E04221" w:rsidRDefault="00E04221" w:rsidP="00B27DC1">
      <w:pPr>
        <w:rPr>
          <w:rFonts w:ascii="Times New Roman" w:hAnsi="Times New Roman" w:cs="Times New Roman"/>
          <w:sz w:val="24"/>
          <w:szCs w:val="24"/>
        </w:rPr>
      </w:pPr>
    </w:p>
    <w:p w14:paraId="6694655F" w14:textId="77777777" w:rsidR="00C06D42" w:rsidRDefault="00C06D42" w:rsidP="00C06D42">
      <w:pPr>
        <w:rPr>
          <w:rFonts w:ascii="Times New Roman" w:hAnsi="Times New Roman" w:cs="Times New Roman"/>
          <w:sz w:val="24"/>
          <w:szCs w:val="24"/>
        </w:rPr>
      </w:pPr>
    </w:p>
    <w:p w14:paraId="3C516D9D" w14:textId="5FF79DFF" w:rsidR="00630041" w:rsidRDefault="00630041">
      <w:r>
        <w:br w:type="page"/>
      </w:r>
    </w:p>
    <w:tbl>
      <w:tblPr>
        <w:tblStyle w:val="TableGrid"/>
        <w:tblpPr w:leftFromText="180" w:rightFromText="180" w:horzAnchor="margin" w:tblpY="555"/>
        <w:tblW w:w="0" w:type="auto"/>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1F4141" w14:paraId="028A3692" w14:textId="77777777" w:rsidTr="00B76261">
        <w:tc>
          <w:tcPr>
            <w:tcW w:w="1334" w:type="dxa"/>
            <w:gridSpan w:val="2"/>
            <w:vMerge w:val="restart"/>
          </w:tcPr>
          <w:p w14:paraId="4871246B" w14:textId="77777777" w:rsidR="001F4141" w:rsidRDefault="001F4141" w:rsidP="00B76261">
            <w:pPr>
              <w:jc w:val="center"/>
            </w:pPr>
          </w:p>
        </w:tc>
        <w:tc>
          <w:tcPr>
            <w:tcW w:w="8016" w:type="dxa"/>
            <w:gridSpan w:val="12"/>
            <w:tcBorders>
              <w:bottom w:val="nil"/>
            </w:tcBorders>
          </w:tcPr>
          <w:p w14:paraId="378EF643" w14:textId="77777777" w:rsidR="001F4141" w:rsidRPr="00BC5D8D" w:rsidRDefault="001F4141" w:rsidP="00B76261">
            <w:pPr>
              <w:jc w:val="center"/>
              <w:rPr>
                <w:b/>
                <w:bCs/>
              </w:rPr>
            </w:pPr>
            <w:r w:rsidRPr="00BC5D8D">
              <w:rPr>
                <w:b/>
                <w:bCs/>
              </w:rPr>
              <w:t>Your tokens invested in production account</w:t>
            </w:r>
          </w:p>
        </w:tc>
      </w:tr>
      <w:tr w:rsidR="001F4141" w14:paraId="26C64F48" w14:textId="77777777" w:rsidTr="00B76261">
        <w:tc>
          <w:tcPr>
            <w:tcW w:w="1334" w:type="dxa"/>
            <w:gridSpan w:val="2"/>
            <w:vMerge/>
            <w:tcBorders>
              <w:right w:val="single" w:sz="4" w:space="0" w:color="auto"/>
            </w:tcBorders>
          </w:tcPr>
          <w:p w14:paraId="0B5C246F" w14:textId="77777777" w:rsidR="001F4141" w:rsidRDefault="001F4141" w:rsidP="00B76261">
            <w:pPr>
              <w:jc w:val="center"/>
            </w:pPr>
          </w:p>
        </w:tc>
        <w:tc>
          <w:tcPr>
            <w:tcW w:w="668" w:type="dxa"/>
            <w:tcBorders>
              <w:top w:val="nil"/>
              <w:left w:val="single" w:sz="4" w:space="0" w:color="auto"/>
              <w:bottom w:val="single" w:sz="4" w:space="0" w:color="auto"/>
              <w:right w:val="nil"/>
            </w:tcBorders>
          </w:tcPr>
          <w:p w14:paraId="68EE5BF0" w14:textId="77777777" w:rsidR="001F4141" w:rsidRDefault="001F4141" w:rsidP="00B76261">
            <w:pPr>
              <w:jc w:val="center"/>
            </w:pPr>
            <w:r>
              <w:t>0</w:t>
            </w:r>
          </w:p>
        </w:tc>
        <w:tc>
          <w:tcPr>
            <w:tcW w:w="668" w:type="dxa"/>
            <w:tcBorders>
              <w:top w:val="nil"/>
              <w:left w:val="nil"/>
              <w:bottom w:val="single" w:sz="4" w:space="0" w:color="auto"/>
              <w:right w:val="nil"/>
            </w:tcBorders>
          </w:tcPr>
          <w:p w14:paraId="1B49FE11" w14:textId="77777777" w:rsidR="001F4141" w:rsidRDefault="001F4141" w:rsidP="00B76261">
            <w:pPr>
              <w:jc w:val="center"/>
            </w:pPr>
            <w:r>
              <w:t>1</w:t>
            </w:r>
          </w:p>
        </w:tc>
        <w:tc>
          <w:tcPr>
            <w:tcW w:w="668" w:type="dxa"/>
            <w:tcBorders>
              <w:top w:val="nil"/>
              <w:left w:val="nil"/>
              <w:bottom w:val="single" w:sz="4" w:space="0" w:color="auto"/>
              <w:right w:val="nil"/>
            </w:tcBorders>
          </w:tcPr>
          <w:p w14:paraId="00A48E59" w14:textId="77777777" w:rsidR="001F4141" w:rsidRDefault="001F4141" w:rsidP="00B76261">
            <w:pPr>
              <w:jc w:val="center"/>
            </w:pPr>
            <w:r>
              <w:t>2</w:t>
            </w:r>
          </w:p>
        </w:tc>
        <w:tc>
          <w:tcPr>
            <w:tcW w:w="668" w:type="dxa"/>
            <w:tcBorders>
              <w:top w:val="nil"/>
              <w:left w:val="nil"/>
              <w:bottom w:val="single" w:sz="4" w:space="0" w:color="auto"/>
              <w:right w:val="nil"/>
            </w:tcBorders>
          </w:tcPr>
          <w:p w14:paraId="43F59A57" w14:textId="77777777" w:rsidR="001F4141" w:rsidRDefault="001F4141" w:rsidP="00B76261">
            <w:pPr>
              <w:jc w:val="center"/>
            </w:pPr>
            <w:r>
              <w:t>3</w:t>
            </w:r>
          </w:p>
        </w:tc>
        <w:tc>
          <w:tcPr>
            <w:tcW w:w="668" w:type="dxa"/>
            <w:tcBorders>
              <w:top w:val="nil"/>
              <w:left w:val="nil"/>
              <w:bottom w:val="single" w:sz="4" w:space="0" w:color="auto"/>
              <w:right w:val="nil"/>
            </w:tcBorders>
          </w:tcPr>
          <w:p w14:paraId="402EC350" w14:textId="77777777" w:rsidR="001F4141" w:rsidRDefault="001F4141" w:rsidP="00B76261">
            <w:pPr>
              <w:jc w:val="center"/>
            </w:pPr>
            <w:r>
              <w:t>4</w:t>
            </w:r>
          </w:p>
        </w:tc>
        <w:tc>
          <w:tcPr>
            <w:tcW w:w="668" w:type="dxa"/>
            <w:tcBorders>
              <w:top w:val="nil"/>
              <w:left w:val="nil"/>
              <w:bottom w:val="single" w:sz="4" w:space="0" w:color="auto"/>
              <w:right w:val="nil"/>
            </w:tcBorders>
          </w:tcPr>
          <w:p w14:paraId="5D07B2D8" w14:textId="77777777" w:rsidR="001F4141" w:rsidRDefault="001F4141" w:rsidP="00B76261">
            <w:pPr>
              <w:jc w:val="center"/>
            </w:pPr>
            <w:r>
              <w:t>5</w:t>
            </w:r>
          </w:p>
        </w:tc>
        <w:tc>
          <w:tcPr>
            <w:tcW w:w="668" w:type="dxa"/>
            <w:tcBorders>
              <w:top w:val="nil"/>
              <w:left w:val="nil"/>
              <w:bottom w:val="single" w:sz="4" w:space="0" w:color="auto"/>
              <w:right w:val="nil"/>
            </w:tcBorders>
          </w:tcPr>
          <w:p w14:paraId="0B65000F" w14:textId="77777777" w:rsidR="001F4141" w:rsidRDefault="001F4141" w:rsidP="00B76261">
            <w:pPr>
              <w:jc w:val="center"/>
            </w:pPr>
            <w:r>
              <w:t>6</w:t>
            </w:r>
          </w:p>
        </w:tc>
        <w:tc>
          <w:tcPr>
            <w:tcW w:w="668" w:type="dxa"/>
            <w:tcBorders>
              <w:top w:val="nil"/>
              <w:left w:val="nil"/>
              <w:bottom w:val="single" w:sz="4" w:space="0" w:color="auto"/>
              <w:right w:val="nil"/>
            </w:tcBorders>
          </w:tcPr>
          <w:p w14:paraId="3CBFEF07" w14:textId="77777777" w:rsidR="001F4141" w:rsidRDefault="001F4141" w:rsidP="00B76261">
            <w:pPr>
              <w:jc w:val="center"/>
            </w:pPr>
            <w:r>
              <w:t>7</w:t>
            </w:r>
          </w:p>
        </w:tc>
        <w:tc>
          <w:tcPr>
            <w:tcW w:w="668" w:type="dxa"/>
            <w:tcBorders>
              <w:top w:val="nil"/>
              <w:left w:val="nil"/>
              <w:bottom w:val="single" w:sz="4" w:space="0" w:color="auto"/>
              <w:right w:val="nil"/>
            </w:tcBorders>
          </w:tcPr>
          <w:p w14:paraId="2A41C67F" w14:textId="77777777" w:rsidR="001F4141" w:rsidRDefault="001F4141" w:rsidP="00B76261">
            <w:pPr>
              <w:jc w:val="center"/>
            </w:pPr>
            <w:r>
              <w:t>8</w:t>
            </w:r>
          </w:p>
        </w:tc>
        <w:tc>
          <w:tcPr>
            <w:tcW w:w="668" w:type="dxa"/>
            <w:tcBorders>
              <w:top w:val="nil"/>
              <w:left w:val="nil"/>
              <w:bottom w:val="single" w:sz="4" w:space="0" w:color="auto"/>
              <w:right w:val="nil"/>
            </w:tcBorders>
          </w:tcPr>
          <w:p w14:paraId="3868BFA4" w14:textId="77777777" w:rsidR="001F4141" w:rsidRDefault="001F4141" w:rsidP="00B76261">
            <w:pPr>
              <w:jc w:val="center"/>
            </w:pPr>
            <w:r>
              <w:t>9</w:t>
            </w:r>
          </w:p>
        </w:tc>
        <w:tc>
          <w:tcPr>
            <w:tcW w:w="668" w:type="dxa"/>
            <w:tcBorders>
              <w:top w:val="nil"/>
              <w:left w:val="nil"/>
              <w:bottom w:val="single" w:sz="4" w:space="0" w:color="auto"/>
              <w:right w:val="nil"/>
            </w:tcBorders>
          </w:tcPr>
          <w:p w14:paraId="258CD7B0" w14:textId="77777777" w:rsidR="001F4141" w:rsidRDefault="001F4141" w:rsidP="00B76261">
            <w:pPr>
              <w:jc w:val="center"/>
            </w:pPr>
            <w:r>
              <w:t>10</w:t>
            </w:r>
          </w:p>
        </w:tc>
        <w:tc>
          <w:tcPr>
            <w:tcW w:w="668" w:type="dxa"/>
            <w:tcBorders>
              <w:top w:val="nil"/>
              <w:left w:val="nil"/>
              <w:bottom w:val="single" w:sz="4" w:space="0" w:color="auto"/>
              <w:right w:val="single" w:sz="4" w:space="0" w:color="auto"/>
            </w:tcBorders>
          </w:tcPr>
          <w:p w14:paraId="273B3E00" w14:textId="77777777" w:rsidR="001F4141" w:rsidRDefault="001F4141" w:rsidP="00B76261">
            <w:pPr>
              <w:jc w:val="center"/>
            </w:pPr>
            <w:r>
              <w:t>11</w:t>
            </w:r>
          </w:p>
        </w:tc>
      </w:tr>
      <w:tr w:rsidR="001F4141" w14:paraId="3731041B" w14:textId="77777777" w:rsidTr="00B76261">
        <w:tc>
          <w:tcPr>
            <w:tcW w:w="667" w:type="dxa"/>
            <w:vMerge w:val="restart"/>
            <w:tcBorders>
              <w:right w:val="nil"/>
            </w:tcBorders>
            <w:textDirection w:val="btLr"/>
          </w:tcPr>
          <w:p w14:paraId="20DC495C" w14:textId="77777777" w:rsidR="001F4141" w:rsidRPr="00BC5D8D" w:rsidRDefault="001F4141" w:rsidP="00B76261">
            <w:pPr>
              <w:ind w:left="113" w:right="113"/>
              <w:jc w:val="center"/>
              <w:rPr>
                <w:b/>
                <w:bCs/>
              </w:rPr>
            </w:pPr>
            <w:r w:rsidRPr="00BC5D8D">
              <w:rPr>
                <w:b/>
                <w:bCs/>
              </w:rPr>
              <w:t>Tokens invested by group members in production account</w:t>
            </w:r>
          </w:p>
        </w:tc>
        <w:tc>
          <w:tcPr>
            <w:tcW w:w="667" w:type="dxa"/>
            <w:tcBorders>
              <w:top w:val="nil"/>
              <w:left w:val="nil"/>
              <w:bottom w:val="nil"/>
              <w:right w:val="single" w:sz="4" w:space="0" w:color="auto"/>
            </w:tcBorders>
          </w:tcPr>
          <w:p w14:paraId="3DF71DD9" w14:textId="77777777" w:rsidR="001F4141" w:rsidRDefault="001F4141" w:rsidP="00B76261">
            <w:pPr>
              <w:jc w:val="center"/>
            </w:pPr>
            <w:r>
              <w:t>0</w:t>
            </w:r>
          </w:p>
        </w:tc>
        <w:tc>
          <w:tcPr>
            <w:tcW w:w="668" w:type="dxa"/>
            <w:tcBorders>
              <w:top w:val="single" w:sz="4" w:space="0" w:color="auto"/>
              <w:left w:val="single" w:sz="4" w:space="0" w:color="auto"/>
            </w:tcBorders>
          </w:tcPr>
          <w:p w14:paraId="4C40D5FD" w14:textId="77777777" w:rsidR="001F4141" w:rsidRDefault="001F4141" w:rsidP="00B76261">
            <w:pPr>
              <w:jc w:val="center"/>
            </w:pPr>
            <w:r>
              <w:t>0</w:t>
            </w:r>
          </w:p>
        </w:tc>
        <w:tc>
          <w:tcPr>
            <w:tcW w:w="668" w:type="dxa"/>
            <w:tcBorders>
              <w:top w:val="single" w:sz="4" w:space="0" w:color="auto"/>
            </w:tcBorders>
            <w:shd w:val="clear" w:color="auto" w:fill="auto"/>
            <w:vAlign w:val="bottom"/>
          </w:tcPr>
          <w:p w14:paraId="6E5E21AD" w14:textId="77777777" w:rsidR="001F4141" w:rsidRDefault="001F4141" w:rsidP="00B76261">
            <w:pPr>
              <w:jc w:val="center"/>
            </w:pPr>
            <w:r>
              <w:rPr>
                <w:rFonts w:ascii="Calibri" w:hAnsi="Calibri" w:cs="Calibri"/>
                <w:color w:val="000000"/>
              </w:rPr>
              <w:t>13.5</w:t>
            </w:r>
          </w:p>
        </w:tc>
        <w:tc>
          <w:tcPr>
            <w:tcW w:w="668" w:type="dxa"/>
            <w:tcBorders>
              <w:top w:val="single" w:sz="4" w:space="0" w:color="auto"/>
            </w:tcBorders>
            <w:shd w:val="clear" w:color="auto" w:fill="auto"/>
            <w:vAlign w:val="bottom"/>
          </w:tcPr>
          <w:p w14:paraId="2C3ED0BA" w14:textId="77777777" w:rsidR="001F4141" w:rsidRDefault="001F4141" w:rsidP="00B76261">
            <w:pPr>
              <w:jc w:val="center"/>
            </w:pPr>
            <w:r>
              <w:rPr>
                <w:rFonts w:ascii="Calibri" w:hAnsi="Calibri" w:cs="Calibri"/>
                <w:color w:val="000000"/>
              </w:rPr>
              <w:t>26</w:t>
            </w:r>
          </w:p>
        </w:tc>
        <w:tc>
          <w:tcPr>
            <w:tcW w:w="668" w:type="dxa"/>
            <w:tcBorders>
              <w:top w:val="single" w:sz="4" w:space="0" w:color="auto"/>
            </w:tcBorders>
            <w:shd w:val="clear" w:color="auto" w:fill="auto"/>
            <w:vAlign w:val="bottom"/>
          </w:tcPr>
          <w:p w14:paraId="00DA3230" w14:textId="77777777" w:rsidR="001F4141" w:rsidRDefault="001F4141" w:rsidP="00B76261">
            <w:pPr>
              <w:jc w:val="center"/>
            </w:pPr>
            <w:r>
              <w:rPr>
                <w:rFonts w:ascii="Calibri" w:hAnsi="Calibri" w:cs="Calibri"/>
                <w:color w:val="000000"/>
              </w:rPr>
              <w:t>37.5</w:t>
            </w:r>
          </w:p>
        </w:tc>
        <w:tc>
          <w:tcPr>
            <w:tcW w:w="668" w:type="dxa"/>
            <w:tcBorders>
              <w:top w:val="single" w:sz="4" w:space="0" w:color="auto"/>
            </w:tcBorders>
            <w:shd w:val="clear" w:color="auto" w:fill="auto"/>
            <w:vAlign w:val="bottom"/>
          </w:tcPr>
          <w:p w14:paraId="4DC3FAE8" w14:textId="77777777" w:rsidR="001F4141" w:rsidRDefault="001F4141" w:rsidP="00B76261">
            <w:pPr>
              <w:jc w:val="center"/>
            </w:pPr>
            <w:r>
              <w:rPr>
                <w:rFonts w:ascii="Calibri" w:hAnsi="Calibri" w:cs="Calibri"/>
                <w:color w:val="000000"/>
              </w:rPr>
              <w:t>48</w:t>
            </w:r>
          </w:p>
        </w:tc>
        <w:tc>
          <w:tcPr>
            <w:tcW w:w="668" w:type="dxa"/>
            <w:tcBorders>
              <w:top w:val="single" w:sz="4" w:space="0" w:color="auto"/>
            </w:tcBorders>
            <w:shd w:val="clear" w:color="auto" w:fill="auto"/>
            <w:vAlign w:val="bottom"/>
          </w:tcPr>
          <w:p w14:paraId="727D7B35" w14:textId="77777777" w:rsidR="001F4141" w:rsidRDefault="001F4141" w:rsidP="00B76261">
            <w:pPr>
              <w:jc w:val="center"/>
            </w:pPr>
            <w:r>
              <w:rPr>
                <w:rFonts w:ascii="Calibri" w:hAnsi="Calibri" w:cs="Calibri"/>
                <w:color w:val="000000"/>
              </w:rPr>
              <w:t>57.5</w:t>
            </w:r>
          </w:p>
        </w:tc>
        <w:tc>
          <w:tcPr>
            <w:tcW w:w="668" w:type="dxa"/>
            <w:tcBorders>
              <w:top w:val="single" w:sz="4" w:space="0" w:color="auto"/>
            </w:tcBorders>
            <w:shd w:val="clear" w:color="auto" w:fill="auto"/>
            <w:vAlign w:val="bottom"/>
          </w:tcPr>
          <w:p w14:paraId="52EC9F42" w14:textId="77777777" w:rsidR="001F4141" w:rsidRDefault="001F4141" w:rsidP="00B76261">
            <w:pPr>
              <w:jc w:val="center"/>
            </w:pPr>
            <w:r>
              <w:rPr>
                <w:rFonts w:ascii="Calibri" w:hAnsi="Calibri" w:cs="Calibri"/>
                <w:color w:val="000000"/>
              </w:rPr>
              <w:t>66</w:t>
            </w:r>
          </w:p>
        </w:tc>
        <w:tc>
          <w:tcPr>
            <w:tcW w:w="668" w:type="dxa"/>
            <w:tcBorders>
              <w:top w:val="single" w:sz="4" w:space="0" w:color="auto"/>
            </w:tcBorders>
            <w:shd w:val="clear" w:color="auto" w:fill="auto"/>
            <w:vAlign w:val="bottom"/>
          </w:tcPr>
          <w:p w14:paraId="5AA67C52" w14:textId="77777777" w:rsidR="001F4141" w:rsidRDefault="001F4141" w:rsidP="00B76261">
            <w:pPr>
              <w:jc w:val="center"/>
            </w:pPr>
            <w:r>
              <w:rPr>
                <w:rFonts w:ascii="Calibri" w:hAnsi="Calibri" w:cs="Calibri"/>
                <w:color w:val="000000"/>
              </w:rPr>
              <w:t>73.5</w:t>
            </w:r>
          </w:p>
        </w:tc>
        <w:tc>
          <w:tcPr>
            <w:tcW w:w="668" w:type="dxa"/>
            <w:tcBorders>
              <w:top w:val="single" w:sz="4" w:space="0" w:color="auto"/>
            </w:tcBorders>
            <w:shd w:val="clear" w:color="auto" w:fill="auto"/>
            <w:vAlign w:val="bottom"/>
          </w:tcPr>
          <w:p w14:paraId="3FFC2B5C" w14:textId="77777777" w:rsidR="001F4141" w:rsidRDefault="001F4141" w:rsidP="00B76261">
            <w:pPr>
              <w:jc w:val="center"/>
            </w:pPr>
            <w:r>
              <w:rPr>
                <w:rFonts w:ascii="Calibri" w:hAnsi="Calibri" w:cs="Calibri"/>
                <w:color w:val="000000"/>
              </w:rPr>
              <w:t>80</w:t>
            </w:r>
          </w:p>
        </w:tc>
        <w:tc>
          <w:tcPr>
            <w:tcW w:w="668" w:type="dxa"/>
            <w:tcBorders>
              <w:top w:val="single" w:sz="4" w:space="0" w:color="auto"/>
            </w:tcBorders>
            <w:shd w:val="clear" w:color="auto" w:fill="auto"/>
            <w:vAlign w:val="bottom"/>
          </w:tcPr>
          <w:p w14:paraId="48182C88" w14:textId="77777777" w:rsidR="001F4141" w:rsidRDefault="001F4141" w:rsidP="00B76261">
            <w:pPr>
              <w:jc w:val="center"/>
            </w:pPr>
            <w:r>
              <w:rPr>
                <w:rFonts w:ascii="Calibri" w:hAnsi="Calibri" w:cs="Calibri"/>
                <w:color w:val="000000"/>
              </w:rPr>
              <w:t>85.5</w:t>
            </w:r>
          </w:p>
        </w:tc>
        <w:tc>
          <w:tcPr>
            <w:tcW w:w="668" w:type="dxa"/>
            <w:tcBorders>
              <w:top w:val="single" w:sz="4" w:space="0" w:color="auto"/>
            </w:tcBorders>
            <w:shd w:val="clear" w:color="auto" w:fill="auto"/>
            <w:vAlign w:val="bottom"/>
          </w:tcPr>
          <w:p w14:paraId="62713B84" w14:textId="77777777" w:rsidR="001F4141" w:rsidRDefault="001F4141" w:rsidP="00B76261">
            <w:pPr>
              <w:jc w:val="center"/>
            </w:pPr>
            <w:r>
              <w:rPr>
                <w:rFonts w:ascii="Calibri" w:hAnsi="Calibri" w:cs="Calibri"/>
                <w:color w:val="000000"/>
              </w:rPr>
              <w:t>90</w:t>
            </w:r>
          </w:p>
        </w:tc>
        <w:tc>
          <w:tcPr>
            <w:tcW w:w="668" w:type="dxa"/>
            <w:tcBorders>
              <w:top w:val="single" w:sz="4" w:space="0" w:color="auto"/>
            </w:tcBorders>
            <w:shd w:val="clear" w:color="auto" w:fill="auto"/>
            <w:vAlign w:val="bottom"/>
          </w:tcPr>
          <w:p w14:paraId="2D051630" w14:textId="77777777" w:rsidR="001F4141" w:rsidRDefault="001F4141" w:rsidP="00B76261">
            <w:pPr>
              <w:jc w:val="center"/>
            </w:pPr>
            <w:r>
              <w:rPr>
                <w:rFonts w:ascii="Calibri" w:hAnsi="Calibri" w:cs="Calibri"/>
                <w:color w:val="000000"/>
              </w:rPr>
              <w:t>93.5</w:t>
            </w:r>
          </w:p>
        </w:tc>
      </w:tr>
      <w:tr w:rsidR="001F4141" w14:paraId="291120E9" w14:textId="77777777" w:rsidTr="00B76261">
        <w:tc>
          <w:tcPr>
            <w:tcW w:w="667" w:type="dxa"/>
            <w:vMerge/>
            <w:tcBorders>
              <w:right w:val="nil"/>
            </w:tcBorders>
          </w:tcPr>
          <w:p w14:paraId="6E776363" w14:textId="77777777" w:rsidR="001F4141" w:rsidRDefault="001F4141" w:rsidP="00B76261">
            <w:pPr>
              <w:jc w:val="center"/>
            </w:pPr>
          </w:p>
        </w:tc>
        <w:tc>
          <w:tcPr>
            <w:tcW w:w="667" w:type="dxa"/>
            <w:tcBorders>
              <w:top w:val="nil"/>
              <w:left w:val="nil"/>
              <w:bottom w:val="nil"/>
              <w:right w:val="single" w:sz="4" w:space="0" w:color="auto"/>
            </w:tcBorders>
          </w:tcPr>
          <w:p w14:paraId="752CB629" w14:textId="77777777" w:rsidR="001F4141" w:rsidRDefault="001F4141" w:rsidP="00B76261">
            <w:pPr>
              <w:jc w:val="center"/>
            </w:pPr>
            <w:r>
              <w:t>1</w:t>
            </w:r>
          </w:p>
        </w:tc>
        <w:tc>
          <w:tcPr>
            <w:tcW w:w="668" w:type="dxa"/>
            <w:tcBorders>
              <w:left w:val="single" w:sz="4" w:space="0" w:color="auto"/>
            </w:tcBorders>
          </w:tcPr>
          <w:p w14:paraId="4F5543FF" w14:textId="77777777" w:rsidR="001F4141" w:rsidRDefault="001F4141" w:rsidP="00B76261">
            <w:pPr>
              <w:jc w:val="center"/>
            </w:pPr>
            <w:r>
              <w:t>0</w:t>
            </w:r>
          </w:p>
        </w:tc>
        <w:tc>
          <w:tcPr>
            <w:tcW w:w="668" w:type="dxa"/>
            <w:shd w:val="clear" w:color="auto" w:fill="auto"/>
            <w:vAlign w:val="bottom"/>
          </w:tcPr>
          <w:p w14:paraId="151E6648" w14:textId="77777777" w:rsidR="001F4141" w:rsidRDefault="001F4141" w:rsidP="00B76261">
            <w:pPr>
              <w:jc w:val="center"/>
            </w:pPr>
            <w:r>
              <w:rPr>
                <w:rFonts w:ascii="Calibri" w:hAnsi="Calibri" w:cs="Calibri"/>
                <w:color w:val="000000"/>
              </w:rPr>
              <w:t>13</w:t>
            </w:r>
          </w:p>
        </w:tc>
        <w:tc>
          <w:tcPr>
            <w:tcW w:w="668" w:type="dxa"/>
            <w:shd w:val="clear" w:color="auto" w:fill="auto"/>
            <w:vAlign w:val="bottom"/>
          </w:tcPr>
          <w:p w14:paraId="4A468710" w14:textId="77777777" w:rsidR="001F4141" w:rsidRDefault="001F4141" w:rsidP="00B76261">
            <w:pPr>
              <w:jc w:val="center"/>
            </w:pPr>
            <w:r>
              <w:rPr>
                <w:rFonts w:ascii="Calibri" w:hAnsi="Calibri" w:cs="Calibri"/>
                <w:color w:val="000000"/>
              </w:rPr>
              <w:t>25</w:t>
            </w:r>
          </w:p>
        </w:tc>
        <w:tc>
          <w:tcPr>
            <w:tcW w:w="668" w:type="dxa"/>
            <w:shd w:val="clear" w:color="auto" w:fill="auto"/>
            <w:vAlign w:val="bottom"/>
          </w:tcPr>
          <w:p w14:paraId="0EB83F6A" w14:textId="77777777" w:rsidR="001F4141" w:rsidRDefault="001F4141" w:rsidP="00B76261">
            <w:pPr>
              <w:jc w:val="center"/>
            </w:pPr>
            <w:r>
              <w:rPr>
                <w:rFonts w:ascii="Calibri" w:hAnsi="Calibri" w:cs="Calibri"/>
                <w:color w:val="000000"/>
              </w:rPr>
              <w:t>36</w:t>
            </w:r>
          </w:p>
        </w:tc>
        <w:tc>
          <w:tcPr>
            <w:tcW w:w="668" w:type="dxa"/>
            <w:shd w:val="clear" w:color="auto" w:fill="auto"/>
            <w:vAlign w:val="bottom"/>
          </w:tcPr>
          <w:p w14:paraId="4D658DBD" w14:textId="77777777" w:rsidR="001F4141" w:rsidRDefault="001F4141" w:rsidP="00B76261">
            <w:pPr>
              <w:jc w:val="center"/>
            </w:pPr>
            <w:r>
              <w:rPr>
                <w:rFonts w:ascii="Calibri" w:hAnsi="Calibri" w:cs="Calibri"/>
                <w:color w:val="000000"/>
              </w:rPr>
              <w:t>46</w:t>
            </w:r>
          </w:p>
        </w:tc>
        <w:tc>
          <w:tcPr>
            <w:tcW w:w="668" w:type="dxa"/>
            <w:shd w:val="clear" w:color="auto" w:fill="auto"/>
            <w:vAlign w:val="bottom"/>
          </w:tcPr>
          <w:p w14:paraId="4BFB6965" w14:textId="77777777" w:rsidR="001F4141" w:rsidRDefault="001F4141" w:rsidP="00B76261">
            <w:pPr>
              <w:jc w:val="center"/>
            </w:pPr>
            <w:r>
              <w:rPr>
                <w:rFonts w:ascii="Calibri" w:hAnsi="Calibri" w:cs="Calibri"/>
                <w:color w:val="000000"/>
              </w:rPr>
              <w:t>55</w:t>
            </w:r>
          </w:p>
        </w:tc>
        <w:tc>
          <w:tcPr>
            <w:tcW w:w="668" w:type="dxa"/>
            <w:shd w:val="clear" w:color="auto" w:fill="auto"/>
            <w:vAlign w:val="bottom"/>
          </w:tcPr>
          <w:p w14:paraId="07072A73" w14:textId="77777777" w:rsidR="001F4141" w:rsidRDefault="001F4141" w:rsidP="00B76261">
            <w:pPr>
              <w:jc w:val="center"/>
            </w:pPr>
            <w:r>
              <w:rPr>
                <w:rFonts w:ascii="Calibri" w:hAnsi="Calibri" w:cs="Calibri"/>
                <w:color w:val="000000"/>
              </w:rPr>
              <w:t>63</w:t>
            </w:r>
          </w:p>
        </w:tc>
        <w:tc>
          <w:tcPr>
            <w:tcW w:w="668" w:type="dxa"/>
            <w:shd w:val="clear" w:color="auto" w:fill="auto"/>
            <w:vAlign w:val="bottom"/>
          </w:tcPr>
          <w:p w14:paraId="38F440B0" w14:textId="77777777" w:rsidR="001F4141" w:rsidRDefault="001F4141" w:rsidP="00B76261">
            <w:pPr>
              <w:jc w:val="center"/>
            </w:pPr>
            <w:r>
              <w:rPr>
                <w:rFonts w:ascii="Calibri" w:hAnsi="Calibri" w:cs="Calibri"/>
                <w:color w:val="000000"/>
              </w:rPr>
              <w:t>70</w:t>
            </w:r>
          </w:p>
        </w:tc>
        <w:tc>
          <w:tcPr>
            <w:tcW w:w="668" w:type="dxa"/>
            <w:shd w:val="clear" w:color="auto" w:fill="auto"/>
            <w:vAlign w:val="bottom"/>
          </w:tcPr>
          <w:p w14:paraId="0D6281A6" w14:textId="77777777" w:rsidR="001F4141" w:rsidRDefault="001F4141" w:rsidP="00B76261">
            <w:pPr>
              <w:jc w:val="center"/>
            </w:pPr>
            <w:r>
              <w:rPr>
                <w:rFonts w:ascii="Calibri" w:hAnsi="Calibri" w:cs="Calibri"/>
                <w:color w:val="000000"/>
              </w:rPr>
              <w:t>76</w:t>
            </w:r>
          </w:p>
        </w:tc>
        <w:tc>
          <w:tcPr>
            <w:tcW w:w="668" w:type="dxa"/>
            <w:shd w:val="clear" w:color="auto" w:fill="auto"/>
            <w:vAlign w:val="bottom"/>
          </w:tcPr>
          <w:p w14:paraId="17146B63" w14:textId="77777777" w:rsidR="001F4141" w:rsidRDefault="001F4141" w:rsidP="00B76261">
            <w:pPr>
              <w:jc w:val="center"/>
            </w:pPr>
            <w:r>
              <w:rPr>
                <w:rFonts w:ascii="Calibri" w:hAnsi="Calibri" w:cs="Calibri"/>
                <w:color w:val="000000"/>
              </w:rPr>
              <w:t>81</w:t>
            </w:r>
          </w:p>
        </w:tc>
        <w:tc>
          <w:tcPr>
            <w:tcW w:w="668" w:type="dxa"/>
            <w:shd w:val="clear" w:color="auto" w:fill="auto"/>
            <w:vAlign w:val="bottom"/>
          </w:tcPr>
          <w:p w14:paraId="056883A5" w14:textId="77777777" w:rsidR="001F4141" w:rsidRDefault="001F4141" w:rsidP="00B76261">
            <w:pPr>
              <w:jc w:val="center"/>
            </w:pPr>
            <w:r>
              <w:rPr>
                <w:rFonts w:ascii="Calibri" w:hAnsi="Calibri" w:cs="Calibri"/>
                <w:color w:val="000000"/>
              </w:rPr>
              <w:t>85</w:t>
            </w:r>
          </w:p>
        </w:tc>
        <w:tc>
          <w:tcPr>
            <w:tcW w:w="668" w:type="dxa"/>
            <w:shd w:val="clear" w:color="auto" w:fill="auto"/>
            <w:vAlign w:val="bottom"/>
          </w:tcPr>
          <w:p w14:paraId="158EF9C8" w14:textId="77777777" w:rsidR="001F4141" w:rsidRDefault="001F4141" w:rsidP="00B76261">
            <w:pPr>
              <w:jc w:val="center"/>
            </w:pPr>
            <w:r>
              <w:rPr>
                <w:rFonts w:ascii="Calibri" w:hAnsi="Calibri" w:cs="Calibri"/>
                <w:color w:val="000000"/>
              </w:rPr>
              <w:t>88</w:t>
            </w:r>
          </w:p>
        </w:tc>
      </w:tr>
      <w:tr w:rsidR="001F4141" w14:paraId="57DCF90E" w14:textId="77777777" w:rsidTr="00B76261">
        <w:tc>
          <w:tcPr>
            <w:tcW w:w="667" w:type="dxa"/>
            <w:vMerge/>
            <w:tcBorders>
              <w:right w:val="nil"/>
            </w:tcBorders>
          </w:tcPr>
          <w:p w14:paraId="1128476A" w14:textId="77777777" w:rsidR="001F4141" w:rsidRDefault="001F4141" w:rsidP="00B76261">
            <w:pPr>
              <w:jc w:val="center"/>
            </w:pPr>
          </w:p>
        </w:tc>
        <w:tc>
          <w:tcPr>
            <w:tcW w:w="667" w:type="dxa"/>
            <w:tcBorders>
              <w:top w:val="nil"/>
              <w:left w:val="nil"/>
              <w:bottom w:val="nil"/>
              <w:right w:val="single" w:sz="4" w:space="0" w:color="auto"/>
            </w:tcBorders>
          </w:tcPr>
          <w:p w14:paraId="51486CE5" w14:textId="77777777" w:rsidR="001F4141" w:rsidRDefault="001F4141" w:rsidP="00B76261">
            <w:pPr>
              <w:jc w:val="center"/>
            </w:pPr>
            <w:r>
              <w:t>2</w:t>
            </w:r>
          </w:p>
        </w:tc>
        <w:tc>
          <w:tcPr>
            <w:tcW w:w="668" w:type="dxa"/>
            <w:tcBorders>
              <w:left w:val="single" w:sz="4" w:space="0" w:color="auto"/>
            </w:tcBorders>
          </w:tcPr>
          <w:p w14:paraId="628680A7" w14:textId="77777777" w:rsidR="001F4141" w:rsidRDefault="001F4141" w:rsidP="00B76261">
            <w:pPr>
              <w:jc w:val="center"/>
            </w:pPr>
            <w:r>
              <w:t>0</w:t>
            </w:r>
          </w:p>
        </w:tc>
        <w:tc>
          <w:tcPr>
            <w:tcW w:w="668" w:type="dxa"/>
            <w:shd w:val="clear" w:color="auto" w:fill="auto"/>
            <w:vAlign w:val="bottom"/>
          </w:tcPr>
          <w:p w14:paraId="5D028359" w14:textId="77777777" w:rsidR="001F4141" w:rsidRDefault="001F4141" w:rsidP="00B76261">
            <w:pPr>
              <w:jc w:val="center"/>
            </w:pPr>
            <w:r>
              <w:rPr>
                <w:rFonts w:ascii="Calibri" w:hAnsi="Calibri" w:cs="Calibri"/>
                <w:color w:val="000000"/>
              </w:rPr>
              <w:t>12.5</w:t>
            </w:r>
          </w:p>
        </w:tc>
        <w:tc>
          <w:tcPr>
            <w:tcW w:w="668" w:type="dxa"/>
            <w:shd w:val="clear" w:color="auto" w:fill="auto"/>
            <w:vAlign w:val="bottom"/>
          </w:tcPr>
          <w:p w14:paraId="4475D0C3" w14:textId="77777777" w:rsidR="001F4141" w:rsidRDefault="001F4141" w:rsidP="00B76261">
            <w:pPr>
              <w:jc w:val="center"/>
            </w:pPr>
            <w:r>
              <w:rPr>
                <w:rFonts w:ascii="Calibri" w:hAnsi="Calibri" w:cs="Calibri"/>
                <w:color w:val="000000"/>
              </w:rPr>
              <w:t>24</w:t>
            </w:r>
          </w:p>
        </w:tc>
        <w:tc>
          <w:tcPr>
            <w:tcW w:w="668" w:type="dxa"/>
            <w:shd w:val="clear" w:color="auto" w:fill="auto"/>
            <w:vAlign w:val="bottom"/>
          </w:tcPr>
          <w:p w14:paraId="76D6A419" w14:textId="77777777" w:rsidR="001F4141" w:rsidRDefault="001F4141" w:rsidP="00B76261">
            <w:pPr>
              <w:jc w:val="center"/>
            </w:pPr>
            <w:r>
              <w:rPr>
                <w:rFonts w:ascii="Calibri" w:hAnsi="Calibri" w:cs="Calibri"/>
                <w:color w:val="000000"/>
              </w:rPr>
              <w:t>34.5</w:t>
            </w:r>
          </w:p>
        </w:tc>
        <w:tc>
          <w:tcPr>
            <w:tcW w:w="668" w:type="dxa"/>
            <w:shd w:val="clear" w:color="auto" w:fill="auto"/>
            <w:vAlign w:val="bottom"/>
          </w:tcPr>
          <w:p w14:paraId="23625C6D" w14:textId="77777777" w:rsidR="001F4141" w:rsidRDefault="001F4141" w:rsidP="00B76261">
            <w:pPr>
              <w:jc w:val="center"/>
            </w:pPr>
            <w:r>
              <w:rPr>
                <w:rFonts w:ascii="Calibri" w:hAnsi="Calibri" w:cs="Calibri"/>
                <w:color w:val="000000"/>
              </w:rPr>
              <w:t>44</w:t>
            </w:r>
          </w:p>
        </w:tc>
        <w:tc>
          <w:tcPr>
            <w:tcW w:w="668" w:type="dxa"/>
            <w:shd w:val="clear" w:color="auto" w:fill="auto"/>
            <w:vAlign w:val="bottom"/>
          </w:tcPr>
          <w:p w14:paraId="0F80997E" w14:textId="77777777" w:rsidR="001F4141" w:rsidRDefault="001F4141" w:rsidP="00B76261">
            <w:pPr>
              <w:jc w:val="center"/>
            </w:pPr>
            <w:r>
              <w:rPr>
                <w:rFonts w:ascii="Calibri" w:hAnsi="Calibri" w:cs="Calibri"/>
                <w:color w:val="000000"/>
              </w:rPr>
              <w:t>52.5</w:t>
            </w:r>
          </w:p>
        </w:tc>
        <w:tc>
          <w:tcPr>
            <w:tcW w:w="668" w:type="dxa"/>
            <w:shd w:val="clear" w:color="auto" w:fill="auto"/>
            <w:vAlign w:val="bottom"/>
          </w:tcPr>
          <w:p w14:paraId="538D2CB9" w14:textId="77777777" w:rsidR="001F4141" w:rsidRDefault="001F4141" w:rsidP="00B76261">
            <w:pPr>
              <w:jc w:val="center"/>
            </w:pPr>
            <w:r>
              <w:rPr>
                <w:rFonts w:ascii="Calibri" w:hAnsi="Calibri" w:cs="Calibri"/>
                <w:color w:val="000000"/>
              </w:rPr>
              <w:t>60</w:t>
            </w:r>
          </w:p>
        </w:tc>
        <w:tc>
          <w:tcPr>
            <w:tcW w:w="668" w:type="dxa"/>
            <w:shd w:val="clear" w:color="auto" w:fill="auto"/>
            <w:vAlign w:val="bottom"/>
          </w:tcPr>
          <w:p w14:paraId="69F986A7" w14:textId="77777777" w:rsidR="001F4141" w:rsidRDefault="001F4141" w:rsidP="00B76261">
            <w:pPr>
              <w:jc w:val="center"/>
            </w:pPr>
            <w:r>
              <w:rPr>
                <w:rFonts w:ascii="Calibri" w:hAnsi="Calibri" w:cs="Calibri"/>
                <w:color w:val="000000"/>
              </w:rPr>
              <w:t>66.5</w:t>
            </w:r>
          </w:p>
        </w:tc>
        <w:tc>
          <w:tcPr>
            <w:tcW w:w="668" w:type="dxa"/>
            <w:shd w:val="clear" w:color="auto" w:fill="auto"/>
            <w:vAlign w:val="bottom"/>
          </w:tcPr>
          <w:p w14:paraId="24AF9F85" w14:textId="77777777" w:rsidR="001F4141" w:rsidRDefault="001F4141" w:rsidP="00B76261">
            <w:pPr>
              <w:jc w:val="center"/>
            </w:pPr>
            <w:r>
              <w:rPr>
                <w:rFonts w:ascii="Calibri" w:hAnsi="Calibri" w:cs="Calibri"/>
                <w:color w:val="000000"/>
              </w:rPr>
              <w:t>72</w:t>
            </w:r>
          </w:p>
        </w:tc>
        <w:tc>
          <w:tcPr>
            <w:tcW w:w="668" w:type="dxa"/>
            <w:shd w:val="clear" w:color="auto" w:fill="auto"/>
            <w:vAlign w:val="bottom"/>
          </w:tcPr>
          <w:p w14:paraId="0087658C" w14:textId="77777777" w:rsidR="001F4141" w:rsidRDefault="001F4141" w:rsidP="00B76261">
            <w:pPr>
              <w:jc w:val="center"/>
            </w:pPr>
            <w:r>
              <w:rPr>
                <w:rFonts w:ascii="Calibri" w:hAnsi="Calibri" w:cs="Calibri"/>
                <w:color w:val="000000"/>
              </w:rPr>
              <w:t>76.5</w:t>
            </w:r>
          </w:p>
        </w:tc>
        <w:tc>
          <w:tcPr>
            <w:tcW w:w="668" w:type="dxa"/>
            <w:shd w:val="clear" w:color="auto" w:fill="auto"/>
            <w:vAlign w:val="bottom"/>
          </w:tcPr>
          <w:p w14:paraId="654F501F" w14:textId="77777777" w:rsidR="001F4141" w:rsidRDefault="001F4141" w:rsidP="00B76261">
            <w:pPr>
              <w:jc w:val="center"/>
            </w:pPr>
            <w:r>
              <w:rPr>
                <w:rFonts w:ascii="Calibri" w:hAnsi="Calibri" w:cs="Calibri"/>
                <w:color w:val="000000"/>
              </w:rPr>
              <w:t>80</w:t>
            </w:r>
          </w:p>
        </w:tc>
        <w:tc>
          <w:tcPr>
            <w:tcW w:w="668" w:type="dxa"/>
            <w:shd w:val="clear" w:color="auto" w:fill="auto"/>
            <w:vAlign w:val="bottom"/>
          </w:tcPr>
          <w:p w14:paraId="2EC1B22B" w14:textId="77777777" w:rsidR="001F4141" w:rsidRDefault="001F4141" w:rsidP="00B76261">
            <w:pPr>
              <w:jc w:val="center"/>
            </w:pPr>
            <w:r>
              <w:rPr>
                <w:rFonts w:ascii="Calibri" w:hAnsi="Calibri" w:cs="Calibri"/>
                <w:color w:val="000000"/>
              </w:rPr>
              <w:t>82.5</w:t>
            </w:r>
          </w:p>
        </w:tc>
      </w:tr>
      <w:tr w:rsidR="001F4141" w14:paraId="2D60B449" w14:textId="77777777" w:rsidTr="00B76261">
        <w:tc>
          <w:tcPr>
            <w:tcW w:w="667" w:type="dxa"/>
            <w:vMerge/>
            <w:tcBorders>
              <w:right w:val="nil"/>
            </w:tcBorders>
          </w:tcPr>
          <w:p w14:paraId="534B7B55" w14:textId="77777777" w:rsidR="001F4141" w:rsidRDefault="001F4141" w:rsidP="00B76261">
            <w:pPr>
              <w:jc w:val="center"/>
            </w:pPr>
          </w:p>
        </w:tc>
        <w:tc>
          <w:tcPr>
            <w:tcW w:w="667" w:type="dxa"/>
            <w:tcBorders>
              <w:top w:val="nil"/>
              <w:left w:val="nil"/>
              <w:bottom w:val="nil"/>
              <w:right w:val="single" w:sz="4" w:space="0" w:color="auto"/>
            </w:tcBorders>
          </w:tcPr>
          <w:p w14:paraId="11C73F47" w14:textId="77777777" w:rsidR="001F4141" w:rsidRDefault="001F4141" w:rsidP="00B76261">
            <w:pPr>
              <w:jc w:val="center"/>
            </w:pPr>
            <w:r>
              <w:t>3</w:t>
            </w:r>
          </w:p>
        </w:tc>
        <w:tc>
          <w:tcPr>
            <w:tcW w:w="668" w:type="dxa"/>
            <w:tcBorders>
              <w:left w:val="single" w:sz="4" w:space="0" w:color="auto"/>
            </w:tcBorders>
          </w:tcPr>
          <w:p w14:paraId="23D340A4" w14:textId="77777777" w:rsidR="001F4141" w:rsidRDefault="001F4141" w:rsidP="00B76261">
            <w:pPr>
              <w:jc w:val="center"/>
            </w:pPr>
            <w:r>
              <w:t>0</w:t>
            </w:r>
          </w:p>
        </w:tc>
        <w:tc>
          <w:tcPr>
            <w:tcW w:w="668" w:type="dxa"/>
            <w:shd w:val="clear" w:color="auto" w:fill="auto"/>
            <w:vAlign w:val="bottom"/>
          </w:tcPr>
          <w:p w14:paraId="7A638FBE" w14:textId="77777777" w:rsidR="001F4141" w:rsidRDefault="001F4141" w:rsidP="00B76261">
            <w:pPr>
              <w:jc w:val="center"/>
            </w:pPr>
            <w:r>
              <w:rPr>
                <w:rFonts w:ascii="Calibri" w:hAnsi="Calibri" w:cs="Calibri"/>
                <w:color w:val="000000"/>
              </w:rPr>
              <w:t>12</w:t>
            </w:r>
          </w:p>
        </w:tc>
        <w:tc>
          <w:tcPr>
            <w:tcW w:w="668" w:type="dxa"/>
            <w:shd w:val="clear" w:color="auto" w:fill="auto"/>
            <w:vAlign w:val="bottom"/>
          </w:tcPr>
          <w:p w14:paraId="588E66C1" w14:textId="77777777" w:rsidR="001F4141" w:rsidRDefault="001F4141" w:rsidP="00B76261">
            <w:pPr>
              <w:jc w:val="center"/>
            </w:pPr>
            <w:r>
              <w:rPr>
                <w:rFonts w:ascii="Calibri" w:hAnsi="Calibri" w:cs="Calibri"/>
                <w:color w:val="000000"/>
              </w:rPr>
              <w:t>23</w:t>
            </w:r>
          </w:p>
        </w:tc>
        <w:tc>
          <w:tcPr>
            <w:tcW w:w="668" w:type="dxa"/>
            <w:shd w:val="clear" w:color="auto" w:fill="auto"/>
            <w:vAlign w:val="bottom"/>
          </w:tcPr>
          <w:p w14:paraId="6A08E855" w14:textId="77777777" w:rsidR="001F4141" w:rsidRDefault="001F4141" w:rsidP="00B76261">
            <w:pPr>
              <w:jc w:val="center"/>
            </w:pPr>
            <w:r>
              <w:rPr>
                <w:rFonts w:ascii="Calibri" w:hAnsi="Calibri" w:cs="Calibri"/>
                <w:color w:val="000000"/>
              </w:rPr>
              <w:t>33</w:t>
            </w:r>
          </w:p>
        </w:tc>
        <w:tc>
          <w:tcPr>
            <w:tcW w:w="668" w:type="dxa"/>
            <w:shd w:val="clear" w:color="auto" w:fill="auto"/>
            <w:vAlign w:val="bottom"/>
          </w:tcPr>
          <w:p w14:paraId="72C5E622" w14:textId="77777777" w:rsidR="001F4141" w:rsidRDefault="001F4141" w:rsidP="00B76261">
            <w:pPr>
              <w:jc w:val="center"/>
            </w:pPr>
            <w:r>
              <w:rPr>
                <w:rFonts w:ascii="Calibri" w:hAnsi="Calibri" w:cs="Calibri"/>
                <w:color w:val="000000"/>
              </w:rPr>
              <w:t>42</w:t>
            </w:r>
          </w:p>
        </w:tc>
        <w:tc>
          <w:tcPr>
            <w:tcW w:w="668" w:type="dxa"/>
            <w:shd w:val="clear" w:color="auto" w:fill="auto"/>
            <w:vAlign w:val="bottom"/>
          </w:tcPr>
          <w:p w14:paraId="2D1A9DB7" w14:textId="77777777" w:rsidR="001F4141" w:rsidRDefault="001F4141" w:rsidP="00B76261">
            <w:pPr>
              <w:jc w:val="center"/>
            </w:pPr>
            <w:r>
              <w:rPr>
                <w:rFonts w:ascii="Calibri" w:hAnsi="Calibri" w:cs="Calibri"/>
                <w:color w:val="000000"/>
              </w:rPr>
              <w:t>50</w:t>
            </w:r>
          </w:p>
        </w:tc>
        <w:tc>
          <w:tcPr>
            <w:tcW w:w="668" w:type="dxa"/>
            <w:shd w:val="clear" w:color="auto" w:fill="auto"/>
            <w:vAlign w:val="bottom"/>
          </w:tcPr>
          <w:p w14:paraId="71213697" w14:textId="77777777" w:rsidR="001F4141" w:rsidRDefault="001F4141" w:rsidP="00B76261">
            <w:pPr>
              <w:jc w:val="center"/>
            </w:pPr>
            <w:r>
              <w:rPr>
                <w:rFonts w:ascii="Calibri" w:hAnsi="Calibri" w:cs="Calibri"/>
                <w:color w:val="000000"/>
              </w:rPr>
              <w:t>57</w:t>
            </w:r>
          </w:p>
        </w:tc>
        <w:tc>
          <w:tcPr>
            <w:tcW w:w="668" w:type="dxa"/>
            <w:shd w:val="clear" w:color="auto" w:fill="auto"/>
            <w:vAlign w:val="bottom"/>
          </w:tcPr>
          <w:p w14:paraId="22383924" w14:textId="77777777" w:rsidR="001F4141" w:rsidRDefault="001F4141" w:rsidP="00B76261">
            <w:pPr>
              <w:jc w:val="center"/>
            </w:pPr>
            <w:r>
              <w:rPr>
                <w:rFonts w:ascii="Calibri" w:hAnsi="Calibri" w:cs="Calibri"/>
                <w:color w:val="000000"/>
              </w:rPr>
              <w:t>63</w:t>
            </w:r>
          </w:p>
        </w:tc>
        <w:tc>
          <w:tcPr>
            <w:tcW w:w="668" w:type="dxa"/>
            <w:shd w:val="clear" w:color="auto" w:fill="auto"/>
            <w:vAlign w:val="bottom"/>
          </w:tcPr>
          <w:p w14:paraId="61F4DE56" w14:textId="77777777" w:rsidR="001F4141" w:rsidRDefault="001F4141" w:rsidP="00B76261">
            <w:pPr>
              <w:jc w:val="center"/>
            </w:pPr>
            <w:r>
              <w:rPr>
                <w:rFonts w:ascii="Calibri" w:hAnsi="Calibri" w:cs="Calibri"/>
                <w:color w:val="000000"/>
              </w:rPr>
              <w:t>68</w:t>
            </w:r>
          </w:p>
        </w:tc>
        <w:tc>
          <w:tcPr>
            <w:tcW w:w="668" w:type="dxa"/>
            <w:shd w:val="clear" w:color="auto" w:fill="auto"/>
            <w:vAlign w:val="bottom"/>
          </w:tcPr>
          <w:p w14:paraId="0A02754B" w14:textId="77777777" w:rsidR="001F4141" w:rsidRDefault="001F4141" w:rsidP="00B76261">
            <w:pPr>
              <w:jc w:val="center"/>
            </w:pPr>
            <w:r>
              <w:rPr>
                <w:rFonts w:ascii="Calibri" w:hAnsi="Calibri" w:cs="Calibri"/>
                <w:color w:val="000000"/>
              </w:rPr>
              <w:t>72</w:t>
            </w:r>
          </w:p>
        </w:tc>
        <w:tc>
          <w:tcPr>
            <w:tcW w:w="668" w:type="dxa"/>
            <w:shd w:val="clear" w:color="auto" w:fill="auto"/>
            <w:vAlign w:val="bottom"/>
          </w:tcPr>
          <w:p w14:paraId="1B5A6EE1" w14:textId="77777777" w:rsidR="001F4141" w:rsidRDefault="001F4141" w:rsidP="00B76261">
            <w:pPr>
              <w:jc w:val="center"/>
            </w:pPr>
            <w:r>
              <w:rPr>
                <w:rFonts w:ascii="Calibri" w:hAnsi="Calibri" w:cs="Calibri"/>
                <w:color w:val="000000"/>
              </w:rPr>
              <w:t>75</w:t>
            </w:r>
          </w:p>
        </w:tc>
        <w:tc>
          <w:tcPr>
            <w:tcW w:w="668" w:type="dxa"/>
            <w:shd w:val="clear" w:color="auto" w:fill="auto"/>
            <w:vAlign w:val="bottom"/>
          </w:tcPr>
          <w:p w14:paraId="775C5CCA" w14:textId="77777777" w:rsidR="001F4141" w:rsidRDefault="001F4141" w:rsidP="00B76261">
            <w:pPr>
              <w:jc w:val="center"/>
            </w:pPr>
            <w:r>
              <w:rPr>
                <w:rFonts w:ascii="Calibri" w:hAnsi="Calibri" w:cs="Calibri"/>
                <w:color w:val="000000"/>
              </w:rPr>
              <w:t>77</w:t>
            </w:r>
          </w:p>
        </w:tc>
      </w:tr>
      <w:tr w:rsidR="001F4141" w14:paraId="0BEBCF52" w14:textId="77777777" w:rsidTr="00B76261">
        <w:tc>
          <w:tcPr>
            <w:tcW w:w="667" w:type="dxa"/>
            <w:vMerge/>
            <w:tcBorders>
              <w:right w:val="nil"/>
            </w:tcBorders>
          </w:tcPr>
          <w:p w14:paraId="71F11495" w14:textId="77777777" w:rsidR="001F4141" w:rsidRDefault="001F4141" w:rsidP="00B76261">
            <w:pPr>
              <w:jc w:val="center"/>
            </w:pPr>
          </w:p>
        </w:tc>
        <w:tc>
          <w:tcPr>
            <w:tcW w:w="667" w:type="dxa"/>
            <w:tcBorders>
              <w:top w:val="nil"/>
              <w:left w:val="nil"/>
              <w:bottom w:val="nil"/>
              <w:right w:val="single" w:sz="4" w:space="0" w:color="auto"/>
            </w:tcBorders>
          </w:tcPr>
          <w:p w14:paraId="48AF7D95" w14:textId="77777777" w:rsidR="001F4141" w:rsidRDefault="001F4141" w:rsidP="00B76261">
            <w:pPr>
              <w:jc w:val="center"/>
            </w:pPr>
            <w:r>
              <w:t>4</w:t>
            </w:r>
          </w:p>
        </w:tc>
        <w:tc>
          <w:tcPr>
            <w:tcW w:w="668" w:type="dxa"/>
            <w:tcBorders>
              <w:left w:val="single" w:sz="4" w:space="0" w:color="auto"/>
            </w:tcBorders>
          </w:tcPr>
          <w:p w14:paraId="0F7194E0" w14:textId="77777777" w:rsidR="001F4141" w:rsidRDefault="001F4141" w:rsidP="00B76261">
            <w:pPr>
              <w:jc w:val="center"/>
            </w:pPr>
            <w:r>
              <w:t>0</w:t>
            </w:r>
          </w:p>
        </w:tc>
        <w:tc>
          <w:tcPr>
            <w:tcW w:w="668" w:type="dxa"/>
            <w:shd w:val="clear" w:color="auto" w:fill="auto"/>
            <w:vAlign w:val="bottom"/>
          </w:tcPr>
          <w:p w14:paraId="1368FD64" w14:textId="77777777" w:rsidR="001F4141" w:rsidRDefault="001F4141" w:rsidP="00B76261">
            <w:pPr>
              <w:jc w:val="center"/>
            </w:pPr>
            <w:r>
              <w:rPr>
                <w:rFonts w:ascii="Calibri" w:hAnsi="Calibri" w:cs="Calibri"/>
                <w:color w:val="000000"/>
              </w:rPr>
              <w:t>11.5</w:t>
            </w:r>
          </w:p>
        </w:tc>
        <w:tc>
          <w:tcPr>
            <w:tcW w:w="668" w:type="dxa"/>
            <w:shd w:val="clear" w:color="auto" w:fill="auto"/>
            <w:vAlign w:val="bottom"/>
          </w:tcPr>
          <w:p w14:paraId="3DCD98A8" w14:textId="77777777" w:rsidR="001F4141" w:rsidRDefault="001F4141" w:rsidP="00B76261">
            <w:pPr>
              <w:jc w:val="center"/>
            </w:pPr>
            <w:r>
              <w:rPr>
                <w:rFonts w:ascii="Calibri" w:hAnsi="Calibri" w:cs="Calibri"/>
                <w:color w:val="000000"/>
              </w:rPr>
              <w:t>22</w:t>
            </w:r>
          </w:p>
        </w:tc>
        <w:tc>
          <w:tcPr>
            <w:tcW w:w="668" w:type="dxa"/>
            <w:shd w:val="clear" w:color="auto" w:fill="auto"/>
            <w:vAlign w:val="bottom"/>
          </w:tcPr>
          <w:p w14:paraId="136628C5" w14:textId="77777777" w:rsidR="001F4141" w:rsidRDefault="001F4141" w:rsidP="00B76261">
            <w:pPr>
              <w:jc w:val="center"/>
            </w:pPr>
            <w:r>
              <w:rPr>
                <w:rFonts w:ascii="Calibri" w:hAnsi="Calibri" w:cs="Calibri"/>
                <w:color w:val="000000"/>
              </w:rPr>
              <w:t>31.5</w:t>
            </w:r>
          </w:p>
        </w:tc>
        <w:tc>
          <w:tcPr>
            <w:tcW w:w="668" w:type="dxa"/>
            <w:shd w:val="clear" w:color="auto" w:fill="auto"/>
            <w:vAlign w:val="bottom"/>
          </w:tcPr>
          <w:p w14:paraId="5136C8D5" w14:textId="77777777" w:rsidR="001F4141" w:rsidRDefault="001F4141" w:rsidP="00B76261">
            <w:pPr>
              <w:jc w:val="center"/>
            </w:pPr>
            <w:r>
              <w:rPr>
                <w:rFonts w:ascii="Calibri" w:hAnsi="Calibri" w:cs="Calibri"/>
                <w:color w:val="000000"/>
              </w:rPr>
              <w:t>40</w:t>
            </w:r>
          </w:p>
        </w:tc>
        <w:tc>
          <w:tcPr>
            <w:tcW w:w="668" w:type="dxa"/>
            <w:shd w:val="clear" w:color="auto" w:fill="auto"/>
            <w:vAlign w:val="bottom"/>
          </w:tcPr>
          <w:p w14:paraId="3DC38738" w14:textId="77777777" w:rsidR="001F4141" w:rsidRDefault="001F4141" w:rsidP="00B76261">
            <w:pPr>
              <w:jc w:val="center"/>
            </w:pPr>
            <w:r>
              <w:rPr>
                <w:rFonts w:ascii="Calibri" w:hAnsi="Calibri" w:cs="Calibri"/>
                <w:color w:val="000000"/>
              </w:rPr>
              <w:t>47.5</w:t>
            </w:r>
          </w:p>
        </w:tc>
        <w:tc>
          <w:tcPr>
            <w:tcW w:w="668" w:type="dxa"/>
            <w:shd w:val="clear" w:color="auto" w:fill="auto"/>
            <w:vAlign w:val="bottom"/>
          </w:tcPr>
          <w:p w14:paraId="11274225" w14:textId="77777777" w:rsidR="001F4141" w:rsidRDefault="001F4141" w:rsidP="00B76261">
            <w:pPr>
              <w:jc w:val="center"/>
            </w:pPr>
            <w:r>
              <w:rPr>
                <w:rFonts w:ascii="Calibri" w:hAnsi="Calibri" w:cs="Calibri"/>
                <w:color w:val="000000"/>
              </w:rPr>
              <w:t>54</w:t>
            </w:r>
          </w:p>
        </w:tc>
        <w:tc>
          <w:tcPr>
            <w:tcW w:w="668" w:type="dxa"/>
            <w:shd w:val="clear" w:color="auto" w:fill="auto"/>
            <w:vAlign w:val="bottom"/>
          </w:tcPr>
          <w:p w14:paraId="2A212DE8" w14:textId="77777777" w:rsidR="001F4141" w:rsidRDefault="001F4141" w:rsidP="00B76261">
            <w:pPr>
              <w:jc w:val="center"/>
            </w:pPr>
            <w:r>
              <w:rPr>
                <w:rFonts w:ascii="Calibri" w:hAnsi="Calibri" w:cs="Calibri"/>
                <w:color w:val="000000"/>
              </w:rPr>
              <w:t>59.5</w:t>
            </w:r>
          </w:p>
        </w:tc>
        <w:tc>
          <w:tcPr>
            <w:tcW w:w="668" w:type="dxa"/>
            <w:shd w:val="clear" w:color="auto" w:fill="auto"/>
            <w:vAlign w:val="bottom"/>
          </w:tcPr>
          <w:p w14:paraId="55EAD40E" w14:textId="77777777" w:rsidR="001F4141" w:rsidRDefault="001F4141" w:rsidP="00B76261">
            <w:pPr>
              <w:jc w:val="center"/>
            </w:pPr>
            <w:r>
              <w:rPr>
                <w:rFonts w:ascii="Calibri" w:hAnsi="Calibri" w:cs="Calibri"/>
                <w:color w:val="000000"/>
              </w:rPr>
              <w:t>64</w:t>
            </w:r>
          </w:p>
        </w:tc>
        <w:tc>
          <w:tcPr>
            <w:tcW w:w="668" w:type="dxa"/>
            <w:shd w:val="clear" w:color="auto" w:fill="auto"/>
            <w:vAlign w:val="bottom"/>
          </w:tcPr>
          <w:p w14:paraId="2CD5EE76" w14:textId="77777777" w:rsidR="001F4141" w:rsidRDefault="001F4141" w:rsidP="00B76261">
            <w:pPr>
              <w:jc w:val="center"/>
            </w:pPr>
            <w:r>
              <w:rPr>
                <w:rFonts w:ascii="Calibri" w:hAnsi="Calibri" w:cs="Calibri"/>
                <w:color w:val="000000"/>
              </w:rPr>
              <w:t>67.5</w:t>
            </w:r>
          </w:p>
        </w:tc>
        <w:tc>
          <w:tcPr>
            <w:tcW w:w="668" w:type="dxa"/>
            <w:shd w:val="clear" w:color="auto" w:fill="auto"/>
            <w:vAlign w:val="bottom"/>
          </w:tcPr>
          <w:p w14:paraId="2629E263" w14:textId="77777777" w:rsidR="001F4141" w:rsidRDefault="001F4141" w:rsidP="00B76261">
            <w:pPr>
              <w:jc w:val="center"/>
            </w:pPr>
            <w:r>
              <w:rPr>
                <w:rFonts w:ascii="Calibri" w:hAnsi="Calibri" w:cs="Calibri"/>
                <w:color w:val="000000"/>
              </w:rPr>
              <w:t>70</w:t>
            </w:r>
          </w:p>
        </w:tc>
        <w:tc>
          <w:tcPr>
            <w:tcW w:w="668" w:type="dxa"/>
            <w:shd w:val="clear" w:color="auto" w:fill="auto"/>
            <w:vAlign w:val="bottom"/>
          </w:tcPr>
          <w:p w14:paraId="2FDEA850" w14:textId="77777777" w:rsidR="001F4141" w:rsidRDefault="001F4141" w:rsidP="00B76261">
            <w:pPr>
              <w:jc w:val="center"/>
            </w:pPr>
            <w:r>
              <w:rPr>
                <w:rFonts w:ascii="Calibri" w:hAnsi="Calibri" w:cs="Calibri"/>
                <w:color w:val="000000"/>
              </w:rPr>
              <w:t>71.5</w:t>
            </w:r>
          </w:p>
        </w:tc>
      </w:tr>
      <w:tr w:rsidR="001F4141" w14:paraId="4718B1D6" w14:textId="77777777" w:rsidTr="00B76261">
        <w:tc>
          <w:tcPr>
            <w:tcW w:w="667" w:type="dxa"/>
            <w:vMerge/>
            <w:tcBorders>
              <w:right w:val="nil"/>
            </w:tcBorders>
          </w:tcPr>
          <w:p w14:paraId="707D307D" w14:textId="77777777" w:rsidR="001F4141" w:rsidRDefault="001F4141" w:rsidP="00B76261">
            <w:pPr>
              <w:jc w:val="center"/>
            </w:pPr>
          </w:p>
        </w:tc>
        <w:tc>
          <w:tcPr>
            <w:tcW w:w="667" w:type="dxa"/>
            <w:tcBorders>
              <w:top w:val="nil"/>
              <w:left w:val="nil"/>
              <w:bottom w:val="nil"/>
              <w:right w:val="single" w:sz="4" w:space="0" w:color="auto"/>
            </w:tcBorders>
          </w:tcPr>
          <w:p w14:paraId="0DBA11FE" w14:textId="77777777" w:rsidR="001F4141" w:rsidRDefault="001F4141" w:rsidP="00B76261">
            <w:pPr>
              <w:jc w:val="center"/>
            </w:pPr>
            <w:r>
              <w:t>5</w:t>
            </w:r>
          </w:p>
        </w:tc>
        <w:tc>
          <w:tcPr>
            <w:tcW w:w="668" w:type="dxa"/>
            <w:tcBorders>
              <w:left w:val="single" w:sz="4" w:space="0" w:color="auto"/>
            </w:tcBorders>
          </w:tcPr>
          <w:p w14:paraId="3650E403" w14:textId="77777777" w:rsidR="001F4141" w:rsidRDefault="001F4141" w:rsidP="00B76261">
            <w:pPr>
              <w:jc w:val="center"/>
            </w:pPr>
            <w:r>
              <w:t>0</w:t>
            </w:r>
          </w:p>
        </w:tc>
        <w:tc>
          <w:tcPr>
            <w:tcW w:w="668" w:type="dxa"/>
            <w:shd w:val="clear" w:color="auto" w:fill="auto"/>
            <w:vAlign w:val="bottom"/>
          </w:tcPr>
          <w:p w14:paraId="58481D68" w14:textId="77777777" w:rsidR="001F4141" w:rsidRDefault="001F4141" w:rsidP="00B76261">
            <w:pPr>
              <w:jc w:val="center"/>
            </w:pPr>
            <w:r>
              <w:rPr>
                <w:rFonts w:ascii="Calibri" w:hAnsi="Calibri" w:cs="Calibri"/>
                <w:color w:val="000000"/>
              </w:rPr>
              <w:t>11</w:t>
            </w:r>
          </w:p>
        </w:tc>
        <w:tc>
          <w:tcPr>
            <w:tcW w:w="668" w:type="dxa"/>
            <w:shd w:val="clear" w:color="auto" w:fill="auto"/>
            <w:vAlign w:val="bottom"/>
          </w:tcPr>
          <w:p w14:paraId="619D0236" w14:textId="77777777" w:rsidR="001F4141" w:rsidRDefault="001F4141" w:rsidP="00B76261">
            <w:pPr>
              <w:jc w:val="center"/>
            </w:pPr>
            <w:r>
              <w:rPr>
                <w:rFonts w:ascii="Calibri" w:hAnsi="Calibri" w:cs="Calibri"/>
                <w:color w:val="000000"/>
              </w:rPr>
              <w:t>21</w:t>
            </w:r>
          </w:p>
        </w:tc>
        <w:tc>
          <w:tcPr>
            <w:tcW w:w="668" w:type="dxa"/>
            <w:shd w:val="clear" w:color="auto" w:fill="auto"/>
            <w:vAlign w:val="bottom"/>
          </w:tcPr>
          <w:p w14:paraId="5F6AACE1" w14:textId="77777777" w:rsidR="001F4141" w:rsidRDefault="001F4141" w:rsidP="00B76261">
            <w:pPr>
              <w:jc w:val="center"/>
            </w:pPr>
            <w:r>
              <w:rPr>
                <w:rFonts w:ascii="Calibri" w:hAnsi="Calibri" w:cs="Calibri"/>
                <w:color w:val="000000"/>
              </w:rPr>
              <w:t>30</w:t>
            </w:r>
          </w:p>
        </w:tc>
        <w:tc>
          <w:tcPr>
            <w:tcW w:w="668" w:type="dxa"/>
            <w:shd w:val="clear" w:color="auto" w:fill="auto"/>
            <w:vAlign w:val="bottom"/>
          </w:tcPr>
          <w:p w14:paraId="1A7716B9" w14:textId="77777777" w:rsidR="001F4141" w:rsidRDefault="001F4141" w:rsidP="00B76261">
            <w:pPr>
              <w:jc w:val="center"/>
            </w:pPr>
            <w:r>
              <w:rPr>
                <w:rFonts w:ascii="Calibri" w:hAnsi="Calibri" w:cs="Calibri"/>
                <w:color w:val="000000"/>
              </w:rPr>
              <w:t>38</w:t>
            </w:r>
          </w:p>
        </w:tc>
        <w:tc>
          <w:tcPr>
            <w:tcW w:w="668" w:type="dxa"/>
            <w:shd w:val="clear" w:color="auto" w:fill="auto"/>
            <w:vAlign w:val="bottom"/>
          </w:tcPr>
          <w:p w14:paraId="65AF68A8"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154EF0BE" w14:textId="77777777" w:rsidR="001F4141" w:rsidRDefault="001F4141" w:rsidP="00B76261">
            <w:pPr>
              <w:jc w:val="center"/>
            </w:pPr>
            <w:r>
              <w:rPr>
                <w:rFonts w:ascii="Calibri" w:hAnsi="Calibri" w:cs="Calibri"/>
                <w:color w:val="000000"/>
              </w:rPr>
              <w:t>51</w:t>
            </w:r>
          </w:p>
        </w:tc>
        <w:tc>
          <w:tcPr>
            <w:tcW w:w="668" w:type="dxa"/>
            <w:shd w:val="clear" w:color="auto" w:fill="auto"/>
            <w:vAlign w:val="bottom"/>
          </w:tcPr>
          <w:p w14:paraId="1076583B" w14:textId="77777777" w:rsidR="001F4141" w:rsidRDefault="001F4141" w:rsidP="00B76261">
            <w:pPr>
              <w:jc w:val="center"/>
            </w:pPr>
            <w:r>
              <w:rPr>
                <w:rFonts w:ascii="Calibri" w:hAnsi="Calibri" w:cs="Calibri"/>
                <w:color w:val="000000"/>
              </w:rPr>
              <w:t>56</w:t>
            </w:r>
          </w:p>
        </w:tc>
        <w:tc>
          <w:tcPr>
            <w:tcW w:w="668" w:type="dxa"/>
            <w:shd w:val="clear" w:color="auto" w:fill="auto"/>
            <w:vAlign w:val="bottom"/>
          </w:tcPr>
          <w:p w14:paraId="2723938C" w14:textId="77777777" w:rsidR="001F4141" w:rsidRDefault="001F4141" w:rsidP="00B76261">
            <w:pPr>
              <w:jc w:val="center"/>
            </w:pPr>
            <w:r>
              <w:rPr>
                <w:rFonts w:ascii="Calibri" w:hAnsi="Calibri" w:cs="Calibri"/>
                <w:color w:val="000000"/>
              </w:rPr>
              <w:t>60</w:t>
            </w:r>
          </w:p>
        </w:tc>
        <w:tc>
          <w:tcPr>
            <w:tcW w:w="668" w:type="dxa"/>
            <w:shd w:val="clear" w:color="auto" w:fill="auto"/>
            <w:vAlign w:val="bottom"/>
          </w:tcPr>
          <w:p w14:paraId="1AE0199C" w14:textId="77777777" w:rsidR="001F4141" w:rsidRDefault="001F4141" w:rsidP="00B76261">
            <w:pPr>
              <w:jc w:val="center"/>
            </w:pPr>
            <w:r>
              <w:rPr>
                <w:rFonts w:ascii="Calibri" w:hAnsi="Calibri" w:cs="Calibri"/>
                <w:color w:val="000000"/>
              </w:rPr>
              <w:t>63</w:t>
            </w:r>
          </w:p>
        </w:tc>
        <w:tc>
          <w:tcPr>
            <w:tcW w:w="668" w:type="dxa"/>
            <w:shd w:val="clear" w:color="auto" w:fill="auto"/>
            <w:vAlign w:val="bottom"/>
          </w:tcPr>
          <w:p w14:paraId="22432E8B" w14:textId="77777777" w:rsidR="001F4141" w:rsidRDefault="001F4141" w:rsidP="00B76261">
            <w:pPr>
              <w:jc w:val="center"/>
            </w:pPr>
            <w:r>
              <w:rPr>
                <w:rFonts w:ascii="Calibri" w:hAnsi="Calibri" w:cs="Calibri"/>
                <w:color w:val="000000"/>
              </w:rPr>
              <w:t>65</w:t>
            </w:r>
          </w:p>
        </w:tc>
        <w:tc>
          <w:tcPr>
            <w:tcW w:w="668" w:type="dxa"/>
            <w:shd w:val="clear" w:color="auto" w:fill="auto"/>
            <w:vAlign w:val="bottom"/>
          </w:tcPr>
          <w:p w14:paraId="065D5F2B" w14:textId="77777777" w:rsidR="001F4141" w:rsidRDefault="001F4141" w:rsidP="00B76261">
            <w:pPr>
              <w:jc w:val="center"/>
            </w:pPr>
            <w:r>
              <w:rPr>
                <w:rFonts w:ascii="Calibri" w:hAnsi="Calibri" w:cs="Calibri"/>
                <w:color w:val="000000"/>
              </w:rPr>
              <w:t>66</w:t>
            </w:r>
          </w:p>
        </w:tc>
      </w:tr>
      <w:tr w:rsidR="001F4141" w14:paraId="4B7DEECE" w14:textId="77777777" w:rsidTr="00B76261">
        <w:tc>
          <w:tcPr>
            <w:tcW w:w="667" w:type="dxa"/>
            <w:vMerge/>
            <w:tcBorders>
              <w:right w:val="nil"/>
            </w:tcBorders>
          </w:tcPr>
          <w:p w14:paraId="196B47F2" w14:textId="77777777" w:rsidR="001F4141" w:rsidRDefault="001F4141" w:rsidP="00B76261">
            <w:pPr>
              <w:jc w:val="center"/>
            </w:pPr>
          </w:p>
        </w:tc>
        <w:tc>
          <w:tcPr>
            <w:tcW w:w="667" w:type="dxa"/>
            <w:tcBorders>
              <w:top w:val="nil"/>
              <w:left w:val="nil"/>
              <w:bottom w:val="nil"/>
              <w:right w:val="single" w:sz="4" w:space="0" w:color="auto"/>
            </w:tcBorders>
          </w:tcPr>
          <w:p w14:paraId="43B3C34A" w14:textId="77777777" w:rsidR="001F4141" w:rsidRDefault="001F4141" w:rsidP="00B76261">
            <w:pPr>
              <w:jc w:val="center"/>
            </w:pPr>
            <w:r>
              <w:t>6</w:t>
            </w:r>
          </w:p>
        </w:tc>
        <w:tc>
          <w:tcPr>
            <w:tcW w:w="668" w:type="dxa"/>
            <w:tcBorders>
              <w:left w:val="single" w:sz="4" w:space="0" w:color="auto"/>
            </w:tcBorders>
          </w:tcPr>
          <w:p w14:paraId="6257C672" w14:textId="77777777" w:rsidR="001F4141" w:rsidRDefault="001F4141" w:rsidP="00B76261">
            <w:pPr>
              <w:jc w:val="center"/>
            </w:pPr>
            <w:r>
              <w:t>0</w:t>
            </w:r>
          </w:p>
        </w:tc>
        <w:tc>
          <w:tcPr>
            <w:tcW w:w="668" w:type="dxa"/>
            <w:shd w:val="clear" w:color="auto" w:fill="auto"/>
            <w:vAlign w:val="bottom"/>
          </w:tcPr>
          <w:p w14:paraId="5C64F813" w14:textId="77777777" w:rsidR="001F4141" w:rsidRDefault="001F4141" w:rsidP="00B76261">
            <w:pPr>
              <w:jc w:val="center"/>
            </w:pPr>
            <w:r>
              <w:rPr>
                <w:rFonts w:ascii="Calibri" w:hAnsi="Calibri" w:cs="Calibri"/>
                <w:color w:val="000000"/>
              </w:rPr>
              <w:t>10.5</w:t>
            </w:r>
          </w:p>
        </w:tc>
        <w:tc>
          <w:tcPr>
            <w:tcW w:w="668" w:type="dxa"/>
            <w:shd w:val="clear" w:color="auto" w:fill="auto"/>
            <w:vAlign w:val="bottom"/>
          </w:tcPr>
          <w:p w14:paraId="288DE9FD" w14:textId="77777777" w:rsidR="001F4141" w:rsidRDefault="001F4141" w:rsidP="00B76261">
            <w:pPr>
              <w:jc w:val="center"/>
            </w:pPr>
            <w:r>
              <w:rPr>
                <w:rFonts w:ascii="Calibri" w:hAnsi="Calibri" w:cs="Calibri"/>
                <w:color w:val="000000"/>
              </w:rPr>
              <w:t>20</w:t>
            </w:r>
          </w:p>
        </w:tc>
        <w:tc>
          <w:tcPr>
            <w:tcW w:w="668" w:type="dxa"/>
            <w:shd w:val="clear" w:color="auto" w:fill="auto"/>
            <w:vAlign w:val="bottom"/>
          </w:tcPr>
          <w:p w14:paraId="675656C4" w14:textId="77777777" w:rsidR="001F4141" w:rsidRDefault="001F4141" w:rsidP="00B76261">
            <w:pPr>
              <w:jc w:val="center"/>
            </w:pPr>
            <w:r>
              <w:rPr>
                <w:rFonts w:ascii="Calibri" w:hAnsi="Calibri" w:cs="Calibri"/>
                <w:color w:val="000000"/>
              </w:rPr>
              <w:t>28.5</w:t>
            </w:r>
          </w:p>
        </w:tc>
        <w:tc>
          <w:tcPr>
            <w:tcW w:w="668" w:type="dxa"/>
            <w:shd w:val="clear" w:color="auto" w:fill="auto"/>
            <w:vAlign w:val="bottom"/>
          </w:tcPr>
          <w:p w14:paraId="764B7E75" w14:textId="77777777" w:rsidR="001F4141" w:rsidRDefault="001F4141" w:rsidP="00B76261">
            <w:pPr>
              <w:jc w:val="center"/>
            </w:pPr>
            <w:r>
              <w:rPr>
                <w:rFonts w:ascii="Calibri" w:hAnsi="Calibri" w:cs="Calibri"/>
                <w:color w:val="000000"/>
              </w:rPr>
              <w:t>36</w:t>
            </w:r>
          </w:p>
        </w:tc>
        <w:tc>
          <w:tcPr>
            <w:tcW w:w="668" w:type="dxa"/>
            <w:shd w:val="clear" w:color="auto" w:fill="auto"/>
            <w:vAlign w:val="bottom"/>
          </w:tcPr>
          <w:p w14:paraId="493F45DD" w14:textId="77777777" w:rsidR="001F4141" w:rsidRDefault="001F4141" w:rsidP="00B76261">
            <w:pPr>
              <w:jc w:val="center"/>
            </w:pPr>
            <w:r>
              <w:rPr>
                <w:rFonts w:ascii="Calibri" w:hAnsi="Calibri" w:cs="Calibri"/>
                <w:color w:val="000000"/>
              </w:rPr>
              <w:t>42.5</w:t>
            </w:r>
          </w:p>
        </w:tc>
        <w:tc>
          <w:tcPr>
            <w:tcW w:w="668" w:type="dxa"/>
            <w:shd w:val="clear" w:color="auto" w:fill="auto"/>
            <w:vAlign w:val="bottom"/>
          </w:tcPr>
          <w:p w14:paraId="1B6816C4" w14:textId="77777777" w:rsidR="001F4141" w:rsidRDefault="001F4141" w:rsidP="00B76261">
            <w:pPr>
              <w:jc w:val="center"/>
            </w:pPr>
            <w:r>
              <w:rPr>
                <w:rFonts w:ascii="Calibri" w:hAnsi="Calibri" w:cs="Calibri"/>
                <w:color w:val="000000"/>
              </w:rPr>
              <w:t>48</w:t>
            </w:r>
          </w:p>
        </w:tc>
        <w:tc>
          <w:tcPr>
            <w:tcW w:w="668" w:type="dxa"/>
            <w:shd w:val="clear" w:color="auto" w:fill="auto"/>
            <w:vAlign w:val="bottom"/>
          </w:tcPr>
          <w:p w14:paraId="033E0AC3" w14:textId="77777777" w:rsidR="001F4141" w:rsidRDefault="001F4141" w:rsidP="00B76261">
            <w:pPr>
              <w:jc w:val="center"/>
            </w:pPr>
            <w:r>
              <w:rPr>
                <w:rFonts w:ascii="Calibri" w:hAnsi="Calibri" w:cs="Calibri"/>
                <w:color w:val="000000"/>
              </w:rPr>
              <w:t>52.5</w:t>
            </w:r>
          </w:p>
        </w:tc>
        <w:tc>
          <w:tcPr>
            <w:tcW w:w="668" w:type="dxa"/>
            <w:shd w:val="clear" w:color="auto" w:fill="auto"/>
            <w:vAlign w:val="bottom"/>
          </w:tcPr>
          <w:p w14:paraId="7E2F9F19" w14:textId="77777777" w:rsidR="001F4141" w:rsidRDefault="001F4141" w:rsidP="00B76261">
            <w:pPr>
              <w:jc w:val="center"/>
            </w:pPr>
            <w:r>
              <w:rPr>
                <w:rFonts w:ascii="Calibri" w:hAnsi="Calibri" w:cs="Calibri"/>
                <w:color w:val="000000"/>
              </w:rPr>
              <w:t>56</w:t>
            </w:r>
          </w:p>
        </w:tc>
        <w:tc>
          <w:tcPr>
            <w:tcW w:w="668" w:type="dxa"/>
            <w:shd w:val="clear" w:color="auto" w:fill="auto"/>
            <w:vAlign w:val="bottom"/>
          </w:tcPr>
          <w:p w14:paraId="03F76E23" w14:textId="77777777" w:rsidR="001F4141" w:rsidRDefault="001F4141" w:rsidP="00B76261">
            <w:pPr>
              <w:jc w:val="center"/>
            </w:pPr>
            <w:r>
              <w:rPr>
                <w:rFonts w:ascii="Calibri" w:hAnsi="Calibri" w:cs="Calibri"/>
                <w:color w:val="000000"/>
              </w:rPr>
              <w:t>58.5</w:t>
            </w:r>
          </w:p>
        </w:tc>
        <w:tc>
          <w:tcPr>
            <w:tcW w:w="668" w:type="dxa"/>
            <w:shd w:val="clear" w:color="auto" w:fill="auto"/>
            <w:vAlign w:val="bottom"/>
          </w:tcPr>
          <w:p w14:paraId="4648D60F" w14:textId="77777777" w:rsidR="001F4141" w:rsidRDefault="001F4141" w:rsidP="00B76261">
            <w:pPr>
              <w:jc w:val="center"/>
            </w:pPr>
            <w:r>
              <w:rPr>
                <w:rFonts w:ascii="Calibri" w:hAnsi="Calibri" w:cs="Calibri"/>
                <w:color w:val="000000"/>
              </w:rPr>
              <w:t>60</w:t>
            </w:r>
          </w:p>
        </w:tc>
        <w:tc>
          <w:tcPr>
            <w:tcW w:w="668" w:type="dxa"/>
            <w:shd w:val="clear" w:color="auto" w:fill="auto"/>
            <w:vAlign w:val="bottom"/>
          </w:tcPr>
          <w:p w14:paraId="7348D0C4" w14:textId="77777777" w:rsidR="001F4141" w:rsidRDefault="001F4141" w:rsidP="00B76261">
            <w:pPr>
              <w:jc w:val="center"/>
            </w:pPr>
            <w:r>
              <w:rPr>
                <w:rFonts w:ascii="Calibri" w:hAnsi="Calibri" w:cs="Calibri"/>
                <w:color w:val="000000"/>
              </w:rPr>
              <w:t>60.5</w:t>
            </w:r>
          </w:p>
        </w:tc>
      </w:tr>
      <w:tr w:rsidR="001F4141" w14:paraId="5779642F" w14:textId="77777777" w:rsidTr="00B76261">
        <w:tc>
          <w:tcPr>
            <w:tcW w:w="667" w:type="dxa"/>
            <w:vMerge/>
            <w:tcBorders>
              <w:right w:val="nil"/>
            </w:tcBorders>
          </w:tcPr>
          <w:p w14:paraId="393F3B90" w14:textId="77777777" w:rsidR="001F4141" w:rsidRDefault="001F4141" w:rsidP="00B76261">
            <w:pPr>
              <w:jc w:val="center"/>
            </w:pPr>
          </w:p>
        </w:tc>
        <w:tc>
          <w:tcPr>
            <w:tcW w:w="667" w:type="dxa"/>
            <w:tcBorders>
              <w:top w:val="nil"/>
              <w:left w:val="nil"/>
              <w:bottom w:val="nil"/>
              <w:right w:val="single" w:sz="4" w:space="0" w:color="auto"/>
            </w:tcBorders>
          </w:tcPr>
          <w:p w14:paraId="49DCDE46" w14:textId="77777777" w:rsidR="001F4141" w:rsidRDefault="001F4141" w:rsidP="00B76261">
            <w:pPr>
              <w:jc w:val="center"/>
            </w:pPr>
            <w:r>
              <w:t>7</w:t>
            </w:r>
          </w:p>
        </w:tc>
        <w:tc>
          <w:tcPr>
            <w:tcW w:w="668" w:type="dxa"/>
            <w:tcBorders>
              <w:left w:val="single" w:sz="4" w:space="0" w:color="auto"/>
            </w:tcBorders>
          </w:tcPr>
          <w:p w14:paraId="394810E7" w14:textId="77777777" w:rsidR="001F4141" w:rsidRDefault="001F4141" w:rsidP="00B76261">
            <w:pPr>
              <w:jc w:val="center"/>
            </w:pPr>
            <w:r>
              <w:t>0</w:t>
            </w:r>
          </w:p>
        </w:tc>
        <w:tc>
          <w:tcPr>
            <w:tcW w:w="668" w:type="dxa"/>
            <w:shd w:val="clear" w:color="auto" w:fill="auto"/>
            <w:vAlign w:val="bottom"/>
          </w:tcPr>
          <w:p w14:paraId="1CBD2FDB" w14:textId="77777777" w:rsidR="001F4141" w:rsidRDefault="001F4141" w:rsidP="00B76261">
            <w:pPr>
              <w:jc w:val="center"/>
            </w:pPr>
            <w:r>
              <w:rPr>
                <w:rFonts w:ascii="Calibri" w:hAnsi="Calibri" w:cs="Calibri"/>
                <w:color w:val="000000"/>
              </w:rPr>
              <w:t>10</w:t>
            </w:r>
          </w:p>
        </w:tc>
        <w:tc>
          <w:tcPr>
            <w:tcW w:w="668" w:type="dxa"/>
            <w:shd w:val="clear" w:color="auto" w:fill="auto"/>
            <w:vAlign w:val="bottom"/>
          </w:tcPr>
          <w:p w14:paraId="20E1B868" w14:textId="77777777" w:rsidR="001F4141" w:rsidRDefault="001F4141" w:rsidP="00B76261">
            <w:pPr>
              <w:jc w:val="center"/>
            </w:pPr>
            <w:r>
              <w:rPr>
                <w:rFonts w:ascii="Calibri" w:hAnsi="Calibri" w:cs="Calibri"/>
                <w:color w:val="000000"/>
              </w:rPr>
              <w:t>19</w:t>
            </w:r>
          </w:p>
        </w:tc>
        <w:tc>
          <w:tcPr>
            <w:tcW w:w="668" w:type="dxa"/>
            <w:shd w:val="clear" w:color="auto" w:fill="auto"/>
            <w:vAlign w:val="bottom"/>
          </w:tcPr>
          <w:p w14:paraId="0E6C2B13" w14:textId="77777777" w:rsidR="001F4141" w:rsidRDefault="001F4141" w:rsidP="00B76261">
            <w:pPr>
              <w:jc w:val="center"/>
            </w:pPr>
            <w:r>
              <w:rPr>
                <w:rFonts w:ascii="Calibri" w:hAnsi="Calibri" w:cs="Calibri"/>
                <w:color w:val="000000"/>
              </w:rPr>
              <w:t>27</w:t>
            </w:r>
          </w:p>
        </w:tc>
        <w:tc>
          <w:tcPr>
            <w:tcW w:w="668" w:type="dxa"/>
            <w:shd w:val="clear" w:color="auto" w:fill="auto"/>
            <w:vAlign w:val="bottom"/>
          </w:tcPr>
          <w:p w14:paraId="66BD41B4" w14:textId="77777777" w:rsidR="001F4141" w:rsidRDefault="001F4141" w:rsidP="00B76261">
            <w:pPr>
              <w:jc w:val="center"/>
            </w:pPr>
            <w:r>
              <w:rPr>
                <w:rFonts w:ascii="Calibri" w:hAnsi="Calibri" w:cs="Calibri"/>
                <w:color w:val="000000"/>
              </w:rPr>
              <w:t>34</w:t>
            </w:r>
          </w:p>
        </w:tc>
        <w:tc>
          <w:tcPr>
            <w:tcW w:w="668" w:type="dxa"/>
            <w:shd w:val="clear" w:color="auto" w:fill="auto"/>
            <w:vAlign w:val="bottom"/>
          </w:tcPr>
          <w:p w14:paraId="058E9360" w14:textId="77777777" w:rsidR="001F4141" w:rsidRDefault="001F4141" w:rsidP="00B76261">
            <w:pPr>
              <w:jc w:val="center"/>
            </w:pPr>
            <w:r>
              <w:rPr>
                <w:rFonts w:ascii="Calibri" w:hAnsi="Calibri" w:cs="Calibri"/>
                <w:color w:val="000000"/>
              </w:rPr>
              <w:t>40</w:t>
            </w:r>
          </w:p>
        </w:tc>
        <w:tc>
          <w:tcPr>
            <w:tcW w:w="668" w:type="dxa"/>
            <w:shd w:val="clear" w:color="auto" w:fill="auto"/>
            <w:vAlign w:val="bottom"/>
          </w:tcPr>
          <w:p w14:paraId="49B87C74"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458B38EB" w14:textId="77777777" w:rsidR="001F4141" w:rsidRDefault="001F4141" w:rsidP="00B76261">
            <w:pPr>
              <w:jc w:val="center"/>
            </w:pPr>
            <w:r>
              <w:rPr>
                <w:rFonts w:ascii="Calibri" w:hAnsi="Calibri" w:cs="Calibri"/>
                <w:color w:val="000000"/>
              </w:rPr>
              <w:t>49</w:t>
            </w:r>
          </w:p>
        </w:tc>
        <w:tc>
          <w:tcPr>
            <w:tcW w:w="668" w:type="dxa"/>
            <w:shd w:val="clear" w:color="auto" w:fill="auto"/>
            <w:vAlign w:val="bottom"/>
          </w:tcPr>
          <w:p w14:paraId="091373DB" w14:textId="77777777" w:rsidR="001F4141" w:rsidRDefault="001F4141" w:rsidP="00B76261">
            <w:pPr>
              <w:jc w:val="center"/>
            </w:pPr>
            <w:r>
              <w:rPr>
                <w:rFonts w:ascii="Calibri" w:hAnsi="Calibri" w:cs="Calibri"/>
                <w:color w:val="000000"/>
              </w:rPr>
              <w:t>52</w:t>
            </w:r>
          </w:p>
        </w:tc>
        <w:tc>
          <w:tcPr>
            <w:tcW w:w="668" w:type="dxa"/>
            <w:shd w:val="clear" w:color="auto" w:fill="auto"/>
            <w:vAlign w:val="bottom"/>
          </w:tcPr>
          <w:p w14:paraId="4A503BED" w14:textId="77777777" w:rsidR="001F4141" w:rsidRDefault="001F4141" w:rsidP="00B76261">
            <w:pPr>
              <w:jc w:val="center"/>
            </w:pPr>
            <w:r>
              <w:rPr>
                <w:rFonts w:ascii="Calibri" w:hAnsi="Calibri" w:cs="Calibri"/>
                <w:color w:val="000000"/>
              </w:rPr>
              <w:t>54</w:t>
            </w:r>
          </w:p>
        </w:tc>
        <w:tc>
          <w:tcPr>
            <w:tcW w:w="668" w:type="dxa"/>
            <w:shd w:val="clear" w:color="auto" w:fill="auto"/>
            <w:vAlign w:val="bottom"/>
          </w:tcPr>
          <w:p w14:paraId="0317C2C0" w14:textId="77777777" w:rsidR="001F4141" w:rsidRDefault="001F4141" w:rsidP="00B76261">
            <w:pPr>
              <w:jc w:val="center"/>
            </w:pPr>
            <w:r>
              <w:rPr>
                <w:rFonts w:ascii="Calibri" w:hAnsi="Calibri" w:cs="Calibri"/>
                <w:color w:val="000000"/>
              </w:rPr>
              <w:t>55</w:t>
            </w:r>
          </w:p>
        </w:tc>
        <w:tc>
          <w:tcPr>
            <w:tcW w:w="668" w:type="dxa"/>
            <w:shd w:val="clear" w:color="auto" w:fill="auto"/>
            <w:vAlign w:val="bottom"/>
          </w:tcPr>
          <w:p w14:paraId="4196F673" w14:textId="77777777" w:rsidR="001F4141" w:rsidRDefault="001F4141" w:rsidP="00B76261">
            <w:pPr>
              <w:jc w:val="center"/>
            </w:pPr>
            <w:r>
              <w:rPr>
                <w:rFonts w:ascii="Calibri" w:hAnsi="Calibri" w:cs="Calibri"/>
                <w:color w:val="000000"/>
              </w:rPr>
              <w:t>55</w:t>
            </w:r>
          </w:p>
        </w:tc>
      </w:tr>
      <w:tr w:rsidR="001F4141" w14:paraId="33D0B631" w14:textId="77777777" w:rsidTr="00B76261">
        <w:tc>
          <w:tcPr>
            <w:tcW w:w="667" w:type="dxa"/>
            <w:vMerge/>
            <w:tcBorders>
              <w:right w:val="nil"/>
            </w:tcBorders>
          </w:tcPr>
          <w:p w14:paraId="670537B6" w14:textId="77777777" w:rsidR="001F4141" w:rsidRDefault="001F4141" w:rsidP="00B76261">
            <w:pPr>
              <w:jc w:val="center"/>
            </w:pPr>
          </w:p>
        </w:tc>
        <w:tc>
          <w:tcPr>
            <w:tcW w:w="667" w:type="dxa"/>
            <w:tcBorders>
              <w:top w:val="nil"/>
              <w:left w:val="nil"/>
              <w:bottom w:val="nil"/>
              <w:right w:val="single" w:sz="4" w:space="0" w:color="auto"/>
            </w:tcBorders>
          </w:tcPr>
          <w:p w14:paraId="4E373CC0" w14:textId="77777777" w:rsidR="001F4141" w:rsidRDefault="001F4141" w:rsidP="00B76261">
            <w:pPr>
              <w:jc w:val="center"/>
            </w:pPr>
            <w:r>
              <w:t>8</w:t>
            </w:r>
          </w:p>
        </w:tc>
        <w:tc>
          <w:tcPr>
            <w:tcW w:w="668" w:type="dxa"/>
            <w:tcBorders>
              <w:left w:val="single" w:sz="4" w:space="0" w:color="auto"/>
            </w:tcBorders>
          </w:tcPr>
          <w:p w14:paraId="3822605A" w14:textId="77777777" w:rsidR="001F4141" w:rsidRDefault="001F4141" w:rsidP="00B76261">
            <w:pPr>
              <w:jc w:val="center"/>
            </w:pPr>
            <w:r>
              <w:t>0</w:t>
            </w:r>
          </w:p>
        </w:tc>
        <w:tc>
          <w:tcPr>
            <w:tcW w:w="668" w:type="dxa"/>
            <w:shd w:val="clear" w:color="auto" w:fill="auto"/>
            <w:vAlign w:val="bottom"/>
          </w:tcPr>
          <w:p w14:paraId="19D724EE" w14:textId="77777777" w:rsidR="001F4141" w:rsidRDefault="001F4141" w:rsidP="00B76261">
            <w:pPr>
              <w:jc w:val="center"/>
            </w:pPr>
            <w:r>
              <w:rPr>
                <w:rFonts w:ascii="Calibri" w:hAnsi="Calibri" w:cs="Calibri"/>
                <w:color w:val="000000"/>
              </w:rPr>
              <w:t>9.5</w:t>
            </w:r>
          </w:p>
        </w:tc>
        <w:tc>
          <w:tcPr>
            <w:tcW w:w="668" w:type="dxa"/>
            <w:shd w:val="clear" w:color="auto" w:fill="auto"/>
            <w:vAlign w:val="bottom"/>
          </w:tcPr>
          <w:p w14:paraId="6DB075D5" w14:textId="77777777" w:rsidR="001F4141" w:rsidRDefault="001F4141" w:rsidP="00B76261">
            <w:pPr>
              <w:jc w:val="center"/>
            </w:pPr>
            <w:r>
              <w:rPr>
                <w:rFonts w:ascii="Calibri" w:hAnsi="Calibri" w:cs="Calibri"/>
                <w:color w:val="000000"/>
              </w:rPr>
              <w:t>18</w:t>
            </w:r>
          </w:p>
        </w:tc>
        <w:tc>
          <w:tcPr>
            <w:tcW w:w="668" w:type="dxa"/>
            <w:shd w:val="clear" w:color="auto" w:fill="auto"/>
            <w:vAlign w:val="bottom"/>
          </w:tcPr>
          <w:p w14:paraId="25A54F23" w14:textId="77777777" w:rsidR="001F4141" w:rsidRDefault="001F4141" w:rsidP="00B76261">
            <w:pPr>
              <w:jc w:val="center"/>
            </w:pPr>
            <w:r>
              <w:rPr>
                <w:rFonts w:ascii="Calibri" w:hAnsi="Calibri" w:cs="Calibri"/>
                <w:color w:val="000000"/>
              </w:rPr>
              <w:t>25.5</w:t>
            </w:r>
          </w:p>
        </w:tc>
        <w:tc>
          <w:tcPr>
            <w:tcW w:w="668" w:type="dxa"/>
            <w:shd w:val="clear" w:color="auto" w:fill="auto"/>
            <w:vAlign w:val="bottom"/>
          </w:tcPr>
          <w:p w14:paraId="51D9B4C6" w14:textId="77777777" w:rsidR="001F4141" w:rsidRDefault="001F4141" w:rsidP="00B76261">
            <w:pPr>
              <w:jc w:val="center"/>
            </w:pPr>
            <w:r>
              <w:rPr>
                <w:rFonts w:ascii="Calibri" w:hAnsi="Calibri" w:cs="Calibri"/>
                <w:color w:val="000000"/>
              </w:rPr>
              <w:t>32</w:t>
            </w:r>
          </w:p>
        </w:tc>
        <w:tc>
          <w:tcPr>
            <w:tcW w:w="668" w:type="dxa"/>
            <w:shd w:val="clear" w:color="auto" w:fill="auto"/>
            <w:vAlign w:val="bottom"/>
          </w:tcPr>
          <w:p w14:paraId="27F8FF93" w14:textId="77777777" w:rsidR="001F4141" w:rsidRDefault="001F4141" w:rsidP="00B76261">
            <w:pPr>
              <w:jc w:val="center"/>
            </w:pPr>
            <w:r>
              <w:rPr>
                <w:rFonts w:ascii="Calibri" w:hAnsi="Calibri" w:cs="Calibri"/>
                <w:color w:val="000000"/>
              </w:rPr>
              <w:t>37.5</w:t>
            </w:r>
          </w:p>
        </w:tc>
        <w:tc>
          <w:tcPr>
            <w:tcW w:w="668" w:type="dxa"/>
            <w:shd w:val="clear" w:color="auto" w:fill="auto"/>
            <w:vAlign w:val="bottom"/>
          </w:tcPr>
          <w:p w14:paraId="1671769B" w14:textId="77777777" w:rsidR="001F4141" w:rsidRDefault="001F4141" w:rsidP="00B76261">
            <w:pPr>
              <w:jc w:val="center"/>
            </w:pPr>
            <w:r>
              <w:rPr>
                <w:rFonts w:ascii="Calibri" w:hAnsi="Calibri" w:cs="Calibri"/>
                <w:color w:val="000000"/>
              </w:rPr>
              <w:t>42</w:t>
            </w:r>
          </w:p>
        </w:tc>
        <w:tc>
          <w:tcPr>
            <w:tcW w:w="668" w:type="dxa"/>
            <w:shd w:val="clear" w:color="auto" w:fill="auto"/>
            <w:vAlign w:val="bottom"/>
          </w:tcPr>
          <w:p w14:paraId="19DFE7BC" w14:textId="77777777" w:rsidR="001F4141" w:rsidRDefault="001F4141" w:rsidP="00B76261">
            <w:pPr>
              <w:jc w:val="center"/>
            </w:pPr>
            <w:r>
              <w:rPr>
                <w:rFonts w:ascii="Calibri" w:hAnsi="Calibri" w:cs="Calibri"/>
                <w:color w:val="000000"/>
              </w:rPr>
              <w:t>45.5</w:t>
            </w:r>
          </w:p>
        </w:tc>
        <w:tc>
          <w:tcPr>
            <w:tcW w:w="668" w:type="dxa"/>
            <w:shd w:val="clear" w:color="auto" w:fill="auto"/>
            <w:vAlign w:val="bottom"/>
          </w:tcPr>
          <w:p w14:paraId="3DC9DF74" w14:textId="77777777" w:rsidR="001F4141" w:rsidRDefault="001F4141" w:rsidP="00B76261">
            <w:pPr>
              <w:jc w:val="center"/>
            </w:pPr>
            <w:r>
              <w:rPr>
                <w:rFonts w:ascii="Calibri" w:hAnsi="Calibri" w:cs="Calibri"/>
                <w:color w:val="000000"/>
              </w:rPr>
              <w:t>48</w:t>
            </w:r>
          </w:p>
        </w:tc>
        <w:tc>
          <w:tcPr>
            <w:tcW w:w="668" w:type="dxa"/>
            <w:shd w:val="clear" w:color="auto" w:fill="auto"/>
            <w:vAlign w:val="bottom"/>
          </w:tcPr>
          <w:p w14:paraId="048E3BE9" w14:textId="77777777" w:rsidR="001F4141" w:rsidRDefault="001F4141" w:rsidP="00B76261">
            <w:pPr>
              <w:jc w:val="center"/>
            </w:pPr>
            <w:r>
              <w:rPr>
                <w:rFonts w:ascii="Calibri" w:hAnsi="Calibri" w:cs="Calibri"/>
                <w:color w:val="000000"/>
              </w:rPr>
              <w:t>49.5</w:t>
            </w:r>
          </w:p>
        </w:tc>
        <w:tc>
          <w:tcPr>
            <w:tcW w:w="668" w:type="dxa"/>
            <w:shd w:val="clear" w:color="auto" w:fill="auto"/>
            <w:vAlign w:val="bottom"/>
          </w:tcPr>
          <w:p w14:paraId="5F9D1A28" w14:textId="77777777" w:rsidR="001F4141" w:rsidRDefault="001F4141" w:rsidP="00B76261">
            <w:pPr>
              <w:jc w:val="center"/>
            </w:pPr>
            <w:r>
              <w:rPr>
                <w:rFonts w:ascii="Calibri" w:hAnsi="Calibri" w:cs="Calibri"/>
                <w:color w:val="000000"/>
              </w:rPr>
              <w:t>50</w:t>
            </w:r>
          </w:p>
        </w:tc>
        <w:tc>
          <w:tcPr>
            <w:tcW w:w="668" w:type="dxa"/>
            <w:shd w:val="clear" w:color="auto" w:fill="auto"/>
            <w:vAlign w:val="bottom"/>
          </w:tcPr>
          <w:p w14:paraId="2901596F" w14:textId="77777777" w:rsidR="001F4141" w:rsidRDefault="001F4141" w:rsidP="00B76261">
            <w:pPr>
              <w:jc w:val="center"/>
            </w:pPr>
            <w:r>
              <w:rPr>
                <w:rFonts w:ascii="Calibri" w:hAnsi="Calibri" w:cs="Calibri"/>
                <w:color w:val="000000"/>
              </w:rPr>
              <w:t>49.5</w:t>
            </w:r>
          </w:p>
        </w:tc>
      </w:tr>
      <w:tr w:rsidR="001F4141" w14:paraId="5C7FDACA" w14:textId="77777777" w:rsidTr="00B76261">
        <w:tc>
          <w:tcPr>
            <w:tcW w:w="667" w:type="dxa"/>
            <w:vMerge/>
            <w:tcBorders>
              <w:right w:val="nil"/>
            </w:tcBorders>
          </w:tcPr>
          <w:p w14:paraId="68EA387C" w14:textId="77777777" w:rsidR="001F4141" w:rsidRDefault="001F4141" w:rsidP="00B76261">
            <w:pPr>
              <w:jc w:val="center"/>
            </w:pPr>
          </w:p>
        </w:tc>
        <w:tc>
          <w:tcPr>
            <w:tcW w:w="667" w:type="dxa"/>
            <w:tcBorders>
              <w:top w:val="nil"/>
              <w:left w:val="nil"/>
              <w:bottom w:val="nil"/>
              <w:right w:val="single" w:sz="4" w:space="0" w:color="auto"/>
            </w:tcBorders>
          </w:tcPr>
          <w:p w14:paraId="7C85E035" w14:textId="77777777" w:rsidR="001F4141" w:rsidRDefault="001F4141" w:rsidP="00B76261">
            <w:pPr>
              <w:jc w:val="center"/>
            </w:pPr>
            <w:r>
              <w:t>9</w:t>
            </w:r>
          </w:p>
        </w:tc>
        <w:tc>
          <w:tcPr>
            <w:tcW w:w="668" w:type="dxa"/>
            <w:tcBorders>
              <w:left w:val="single" w:sz="4" w:space="0" w:color="auto"/>
            </w:tcBorders>
          </w:tcPr>
          <w:p w14:paraId="36F7586D" w14:textId="77777777" w:rsidR="001F4141" w:rsidRDefault="001F4141" w:rsidP="00B76261">
            <w:pPr>
              <w:jc w:val="center"/>
            </w:pPr>
            <w:r>
              <w:t>0</w:t>
            </w:r>
          </w:p>
        </w:tc>
        <w:tc>
          <w:tcPr>
            <w:tcW w:w="668" w:type="dxa"/>
            <w:shd w:val="clear" w:color="auto" w:fill="auto"/>
            <w:vAlign w:val="bottom"/>
          </w:tcPr>
          <w:p w14:paraId="4A081B26" w14:textId="77777777" w:rsidR="001F4141" w:rsidRDefault="001F4141" w:rsidP="00B76261">
            <w:pPr>
              <w:jc w:val="center"/>
            </w:pPr>
            <w:r>
              <w:rPr>
                <w:rFonts w:ascii="Calibri" w:hAnsi="Calibri" w:cs="Calibri"/>
                <w:color w:val="000000"/>
              </w:rPr>
              <w:t>9</w:t>
            </w:r>
          </w:p>
        </w:tc>
        <w:tc>
          <w:tcPr>
            <w:tcW w:w="668" w:type="dxa"/>
            <w:shd w:val="clear" w:color="auto" w:fill="auto"/>
            <w:vAlign w:val="bottom"/>
          </w:tcPr>
          <w:p w14:paraId="34065A92" w14:textId="77777777" w:rsidR="001F4141" w:rsidRDefault="001F4141" w:rsidP="00B76261">
            <w:pPr>
              <w:jc w:val="center"/>
            </w:pPr>
            <w:r>
              <w:rPr>
                <w:rFonts w:ascii="Calibri" w:hAnsi="Calibri" w:cs="Calibri"/>
                <w:color w:val="000000"/>
              </w:rPr>
              <w:t>17</w:t>
            </w:r>
          </w:p>
        </w:tc>
        <w:tc>
          <w:tcPr>
            <w:tcW w:w="668" w:type="dxa"/>
            <w:shd w:val="clear" w:color="auto" w:fill="auto"/>
            <w:vAlign w:val="bottom"/>
          </w:tcPr>
          <w:p w14:paraId="72CD5DBD" w14:textId="77777777" w:rsidR="001F4141" w:rsidRDefault="001F4141" w:rsidP="00B76261">
            <w:pPr>
              <w:jc w:val="center"/>
            </w:pPr>
            <w:r>
              <w:rPr>
                <w:rFonts w:ascii="Calibri" w:hAnsi="Calibri" w:cs="Calibri"/>
                <w:color w:val="000000"/>
              </w:rPr>
              <w:t>24</w:t>
            </w:r>
          </w:p>
        </w:tc>
        <w:tc>
          <w:tcPr>
            <w:tcW w:w="668" w:type="dxa"/>
            <w:shd w:val="clear" w:color="auto" w:fill="auto"/>
            <w:vAlign w:val="bottom"/>
          </w:tcPr>
          <w:p w14:paraId="4B921F89" w14:textId="77777777" w:rsidR="001F4141" w:rsidRDefault="001F4141" w:rsidP="00B76261">
            <w:pPr>
              <w:jc w:val="center"/>
            </w:pPr>
            <w:r>
              <w:rPr>
                <w:rFonts w:ascii="Calibri" w:hAnsi="Calibri" w:cs="Calibri"/>
                <w:color w:val="000000"/>
              </w:rPr>
              <w:t>30</w:t>
            </w:r>
          </w:p>
        </w:tc>
        <w:tc>
          <w:tcPr>
            <w:tcW w:w="668" w:type="dxa"/>
            <w:shd w:val="clear" w:color="auto" w:fill="auto"/>
            <w:vAlign w:val="bottom"/>
          </w:tcPr>
          <w:p w14:paraId="3FD0989F" w14:textId="77777777" w:rsidR="001F4141" w:rsidRDefault="001F4141" w:rsidP="00B76261">
            <w:pPr>
              <w:jc w:val="center"/>
            </w:pPr>
            <w:r>
              <w:rPr>
                <w:rFonts w:ascii="Calibri" w:hAnsi="Calibri" w:cs="Calibri"/>
                <w:color w:val="000000"/>
              </w:rPr>
              <w:t>35</w:t>
            </w:r>
          </w:p>
        </w:tc>
        <w:tc>
          <w:tcPr>
            <w:tcW w:w="668" w:type="dxa"/>
            <w:shd w:val="clear" w:color="auto" w:fill="auto"/>
            <w:vAlign w:val="bottom"/>
          </w:tcPr>
          <w:p w14:paraId="407BDB09" w14:textId="77777777" w:rsidR="001F4141" w:rsidRDefault="001F4141" w:rsidP="00B76261">
            <w:pPr>
              <w:jc w:val="center"/>
            </w:pPr>
            <w:r>
              <w:rPr>
                <w:rFonts w:ascii="Calibri" w:hAnsi="Calibri" w:cs="Calibri"/>
                <w:color w:val="000000"/>
              </w:rPr>
              <w:t>39</w:t>
            </w:r>
          </w:p>
        </w:tc>
        <w:tc>
          <w:tcPr>
            <w:tcW w:w="668" w:type="dxa"/>
            <w:shd w:val="clear" w:color="auto" w:fill="auto"/>
            <w:vAlign w:val="bottom"/>
          </w:tcPr>
          <w:p w14:paraId="6A8EC8DA" w14:textId="77777777" w:rsidR="001F4141" w:rsidRDefault="001F4141" w:rsidP="00B76261">
            <w:pPr>
              <w:jc w:val="center"/>
            </w:pPr>
            <w:r>
              <w:rPr>
                <w:rFonts w:ascii="Calibri" w:hAnsi="Calibri" w:cs="Calibri"/>
                <w:color w:val="000000"/>
              </w:rPr>
              <w:t>42</w:t>
            </w:r>
          </w:p>
        </w:tc>
        <w:tc>
          <w:tcPr>
            <w:tcW w:w="668" w:type="dxa"/>
            <w:shd w:val="clear" w:color="auto" w:fill="auto"/>
            <w:vAlign w:val="bottom"/>
          </w:tcPr>
          <w:p w14:paraId="02BC3235" w14:textId="77777777" w:rsidR="001F4141" w:rsidRDefault="001F4141" w:rsidP="00B76261">
            <w:pPr>
              <w:jc w:val="center"/>
            </w:pPr>
            <w:r>
              <w:rPr>
                <w:rFonts w:ascii="Calibri" w:hAnsi="Calibri" w:cs="Calibri"/>
                <w:color w:val="000000"/>
              </w:rPr>
              <w:t>44</w:t>
            </w:r>
          </w:p>
        </w:tc>
        <w:tc>
          <w:tcPr>
            <w:tcW w:w="668" w:type="dxa"/>
            <w:shd w:val="clear" w:color="auto" w:fill="auto"/>
            <w:vAlign w:val="bottom"/>
          </w:tcPr>
          <w:p w14:paraId="08DEDB06"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68851865"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5505D9C2" w14:textId="77777777" w:rsidR="001F4141" w:rsidRDefault="001F4141" w:rsidP="00B76261">
            <w:pPr>
              <w:jc w:val="center"/>
            </w:pPr>
            <w:r>
              <w:rPr>
                <w:rFonts w:ascii="Calibri" w:hAnsi="Calibri" w:cs="Calibri"/>
                <w:color w:val="000000"/>
              </w:rPr>
              <w:t>44</w:t>
            </w:r>
          </w:p>
        </w:tc>
      </w:tr>
      <w:tr w:rsidR="001F4141" w14:paraId="58F2B70E" w14:textId="77777777" w:rsidTr="00B76261">
        <w:tc>
          <w:tcPr>
            <w:tcW w:w="667" w:type="dxa"/>
            <w:vMerge/>
            <w:tcBorders>
              <w:right w:val="nil"/>
            </w:tcBorders>
          </w:tcPr>
          <w:p w14:paraId="2FF96621" w14:textId="77777777" w:rsidR="001F4141" w:rsidRDefault="001F4141" w:rsidP="00B76261">
            <w:pPr>
              <w:jc w:val="center"/>
            </w:pPr>
          </w:p>
        </w:tc>
        <w:tc>
          <w:tcPr>
            <w:tcW w:w="667" w:type="dxa"/>
            <w:tcBorders>
              <w:top w:val="nil"/>
              <w:left w:val="nil"/>
              <w:bottom w:val="nil"/>
              <w:right w:val="single" w:sz="4" w:space="0" w:color="auto"/>
            </w:tcBorders>
          </w:tcPr>
          <w:p w14:paraId="0DCFC54D" w14:textId="77777777" w:rsidR="001F4141" w:rsidRDefault="001F4141" w:rsidP="00B76261">
            <w:pPr>
              <w:jc w:val="center"/>
            </w:pPr>
            <w:r>
              <w:t>10</w:t>
            </w:r>
          </w:p>
        </w:tc>
        <w:tc>
          <w:tcPr>
            <w:tcW w:w="668" w:type="dxa"/>
            <w:tcBorders>
              <w:left w:val="single" w:sz="4" w:space="0" w:color="auto"/>
            </w:tcBorders>
          </w:tcPr>
          <w:p w14:paraId="76D0CF1F" w14:textId="77777777" w:rsidR="001F4141" w:rsidRDefault="001F4141" w:rsidP="00B76261">
            <w:pPr>
              <w:jc w:val="center"/>
            </w:pPr>
            <w:r>
              <w:t>0</w:t>
            </w:r>
          </w:p>
        </w:tc>
        <w:tc>
          <w:tcPr>
            <w:tcW w:w="668" w:type="dxa"/>
            <w:shd w:val="clear" w:color="auto" w:fill="auto"/>
            <w:vAlign w:val="bottom"/>
          </w:tcPr>
          <w:p w14:paraId="43A6C249" w14:textId="77777777" w:rsidR="001F4141" w:rsidRDefault="001F4141" w:rsidP="00B76261">
            <w:pPr>
              <w:jc w:val="center"/>
            </w:pPr>
            <w:r>
              <w:rPr>
                <w:rFonts w:ascii="Calibri" w:hAnsi="Calibri" w:cs="Calibri"/>
                <w:color w:val="000000"/>
              </w:rPr>
              <w:t>8.5</w:t>
            </w:r>
          </w:p>
        </w:tc>
        <w:tc>
          <w:tcPr>
            <w:tcW w:w="668" w:type="dxa"/>
            <w:shd w:val="clear" w:color="auto" w:fill="auto"/>
            <w:vAlign w:val="bottom"/>
          </w:tcPr>
          <w:p w14:paraId="6F784541" w14:textId="77777777" w:rsidR="001F4141" w:rsidRDefault="001F4141" w:rsidP="00B76261">
            <w:pPr>
              <w:jc w:val="center"/>
            </w:pPr>
            <w:r>
              <w:rPr>
                <w:rFonts w:ascii="Calibri" w:hAnsi="Calibri" w:cs="Calibri"/>
                <w:color w:val="000000"/>
              </w:rPr>
              <w:t>16</w:t>
            </w:r>
          </w:p>
        </w:tc>
        <w:tc>
          <w:tcPr>
            <w:tcW w:w="668" w:type="dxa"/>
            <w:shd w:val="clear" w:color="auto" w:fill="auto"/>
            <w:vAlign w:val="bottom"/>
          </w:tcPr>
          <w:p w14:paraId="7405CD8A" w14:textId="77777777" w:rsidR="001F4141" w:rsidRDefault="001F4141" w:rsidP="00B76261">
            <w:pPr>
              <w:jc w:val="center"/>
            </w:pPr>
            <w:r>
              <w:rPr>
                <w:rFonts w:ascii="Calibri" w:hAnsi="Calibri" w:cs="Calibri"/>
                <w:color w:val="000000"/>
              </w:rPr>
              <w:t>22.5</w:t>
            </w:r>
          </w:p>
        </w:tc>
        <w:tc>
          <w:tcPr>
            <w:tcW w:w="668" w:type="dxa"/>
            <w:shd w:val="clear" w:color="auto" w:fill="auto"/>
            <w:vAlign w:val="bottom"/>
          </w:tcPr>
          <w:p w14:paraId="1DAB1BF3" w14:textId="77777777" w:rsidR="001F4141" w:rsidRDefault="001F4141" w:rsidP="00B76261">
            <w:pPr>
              <w:jc w:val="center"/>
            </w:pPr>
            <w:r>
              <w:rPr>
                <w:rFonts w:ascii="Calibri" w:hAnsi="Calibri" w:cs="Calibri"/>
                <w:color w:val="000000"/>
              </w:rPr>
              <w:t>28</w:t>
            </w:r>
          </w:p>
        </w:tc>
        <w:tc>
          <w:tcPr>
            <w:tcW w:w="668" w:type="dxa"/>
            <w:shd w:val="clear" w:color="auto" w:fill="auto"/>
            <w:vAlign w:val="bottom"/>
          </w:tcPr>
          <w:p w14:paraId="485BF3A5" w14:textId="77777777" w:rsidR="001F4141" w:rsidRDefault="001F4141" w:rsidP="00B76261">
            <w:pPr>
              <w:jc w:val="center"/>
            </w:pPr>
            <w:r>
              <w:rPr>
                <w:rFonts w:ascii="Calibri" w:hAnsi="Calibri" w:cs="Calibri"/>
                <w:color w:val="000000"/>
              </w:rPr>
              <w:t>32.5</w:t>
            </w:r>
          </w:p>
        </w:tc>
        <w:tc>
          <w:tcPr>
            <w:tcW w:w="668" w:type="dxa"/>
            <w:shd w:val="clear" w:color="auto" w:fill="auto"/>
            <w:vAlign w:val="bottom"/>
          </w:tcPr>
          <w:p w14:paraId="0A9EEDE4" w14:textId="77777777" w:rsidR="001F4141" w:rsidRDefault="001F4141" w:rsidP="00B76261">
            <w:pPr>
              <w:jc w:val="center"/>
            </w:pPr>
            <w:r>
              <w:rPr>
                <w:rFonts w:ascii="Calibri" w:hAnsi="Calibri" w:cs="Calibri"/>
                <w:color w:val="000000"/>
              </w:rPr>
              <w:t>36</w:t>
            </w:r>
          </w:p>
        </w:tc>
        <w:tc>
          <w:tcPr>
            <w:tcW w:w="668" w:type="dxa"/>
            <w:shd w:val="clear" w:color="auto" w:fill="auto"/>
            <w:vAlign w:val="bottom"/>
          </w:tcPr>
          <w:p w14:paraId="0E18FB5A" w14:textId="77777777" w:rsidR="001F4141" w:rsidRDefault="001F4141" w:rsidP="00B76261">
            <w:pPr>
              <w:jc w:val="center"/>
            </w:pPr>
            <w:r>
              <w:rPr>
                <w:rFonts w:ascii="Calibri" w:hAnsi="Calibri" w:cs="Calibri"/>
                <w:color w:val="000000"/>
              </w:rPr>
              <w:t>38.5</w:t>
            </w:r>
          </w:p>
        </w:tc>
        <w:tc>
          <w:tcPr>
            <w:tcW w:w="668" w:type="dxa"/>
            <w:shd w:val="clear" w:color="auto" w:fill="auto"/>
            <w:vAlign w:val="bottom"/>
          </w:tcPr>
          <w:p w14:paraId="6F6F7606" w14:textId="77777777" w:rsidR="001F4141" w:rsidRDefault="001F4141" w:rsidP="00B76261">
            <w:pPr>
              <w:jc w:val="center"/>
            </w:pPr>
            <w:r>
              <w:rPr>
                <w:rFonts w:ascii="Calibri" w:hAnsi="Calibri" w:cs="Calibri"/>
                <w:color w:val="000000"/>
              </w:rPr>
              <w:t>40</w:t>
            </w:r>
          </w:p>
        </w:tc>
        <w:tc>
          <w:tcPr>
            <w:tcW w:w="668" w:type="dxa"/>
            <w:shd w:val="clear" w:color="auto" w:fill="auto"/>
            <w:vAlign w:val="bottom"/>
          </w:tcPr>
          <w:p w14:paraId="220FA537" w14:textId="77777777" w:rsidR="001F4141" w:rsidRDefault="001F4141" w:rsidP="00B76261">
            <w:pPr>
              <w:jc w:val="center"/>
            </w:pPr>
            <w:r>
              <w:rPr>
                <w:rFonts w:ascii="Calibri" w:hAnsi="Calibri" w:cs="Calibri"/>
                <w:color w:val="000000"/>
              </w:rPr>
              <w:t>40.5</w:t>
            </w:r>
          </w:p>
        </w:tc>
        <w:tc>
          <w:tcPr>
            <w:tcW w:w="668" w:type="dxa"/>
            <w:shd w:val="clear" w:color="auto" w:fill="auto"/>
            <w:vAlign w:val="bottom"/>
          </w:tcPr>
          <w:p w14:paraId="4D41EB26" w14:textId="77777777" w:rsidR="001F4141" w:rsidRDefault="001F4141" w:rsidP="00B76261">
            <w:pPr>
              <w:jc w:val="center"/>
            </w:pPr>
            <w:r>
              <w:rPr>
                <w:rFonts w:ascii="Calibri" w:hAnsi="Calibri" w:cs="Calibri"/>
                <w:color w:val="000000"/>
              </w:rPr>
              <w:t>40</w:t>
            </w:r>
          </w:p>
        </w:tc>
        <w:tc>
          <w:tcPr>
            <w:tcW w:w="668" w:type="dxa"/>
            <w:shd w:val="clear" w:color="auto" w:fill="auto"/>
            <w:vAlign w:val="bottom"/>
          </w:tcPr>
          <w:p w14:paraId="74E6E52C" w14:textId="77777777" w:rsidR="001F4141" w:rsidRDefault="001F4141" w:rsidP="00B76261">
            <w:pPr>
              <w:jc w:val="center"/>
            </w:pPr>
            <w:r>
              <w:rPr>
                <w:rFonts w:ascii="Calibri" w:hAnsi="Calibri" w:cs="Calibri"/>
                <w:color w:val="000000"/>
              </w:rPr>
              <w:t>38.5</w:t>
            </w:r>
          </w:p>
        </w:tc>
      </w:tr>
      <w:tr w:rsidR="001F4141" w14:paraId="3521E6E0" w14:textId="77777777" w:rsidTr="00B76261">
        <w:tc>
          <w:tcPr>
            <w:tcW w:w="667" w:type="dxa"/>
            <w:vMerge/>
            <w:tcBorders>
              <w:right w:val="nil"/>
            </w:tcBorders>
          </w:tcPr>
          <w:p w14:paraId="7265677A" w14:textId="77777777" w:rsidR="001F4141" w:rsidRDefault="001F4141" w:rsidP="00B76261">
            <w:pPr>
              <w:jc w:val="center"/>
            </w:pPr>
          </w:p>
        </w:tc>
        <w:tc>
          <w:tcPr>
            <w:tcW w:w="667" w:type="dxa"/>
            <w:tcBorders>
              <w:top w:val="nil"/>
              <w:left w:val="nil"/>
              <w:bottom w:val="nil"/>
              <w:right w:val="single" w:sz="4" w:space="0" w:color="auto"/>
            </w:tcBorders>
          </w:tcPr>
          <w:p w14:paraId="373FB9E4" w14:textId="77777777" w:rsidR="001F4141" w:rsidRDefault="001F4141" w:rsidP="00B76261">
            <w:pPr>
              <w:jc w:val="center"/>
            </w:pPr>
            <w:r>
              <w:t>11</w:t>
            </w:r>
          </w:p>
        </w:tc>
        <w:tc>
          <w:tcPr>
            <w:tcW w:w="668" w:type="dxa"/>
            <w:tcBorders>
              <w:left w:val="single" w:sz="4" w:space="0" w:color="auto"/>
            </w:tcBorders>
          </w:tcPr>
          <w:p w14:paraId="22CB425C" w14:textId="77777777" w:rsidR="001F4141" w:rsidRDefault="001F4141" w:rsidP="00B76261">
            <w:pPr>
              <w:jc w:val="center"/>
            </w:pPr>
            <w:r>
              <w:t>0</w:t>
            </w:r>
          </w:p>
        </w:tc>
        <w:tc>
          <w:tcPr>
            <w:tcW w:w="668" w:type="dxa"/>
            <w:shd w:val="clear" w:color="auto" w:fill="auto"/>
            <w:vAlign w:val="bottom"/>
          </w:tcPr>
          <w:p w14:paraId="6ABD97CA" w14:textId="77777777" w:rsidR="001F4141" w:rsidRDefault="001F4141" w:rsidP="00B76261">
            <w:pPr>
              <w:jc w:val="center"/>
            </w:pPr>
            <w:r>
              <w:rPr>
                <w:rFonts w:ascii="Calibri" w:hAnsi="Calibri" w:cs="Calibri"/>
                <w:color w:val="000000"/>
              </w:rPr>
              <w:t>8</w:t>
            </w:r>
          </w:p>
        </w:tc>
        <w:tc>
          <w:tcPr>
            <w:tcW w:w="668" w:type="dxa"/>
            <w:shd w:val="clear" w:color="auto" w:fill="auto"/>
            <w:vAlign w:val="bottom"/>
          </w:tcPr>
          <w:p w14:paraId="06750E75"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53B84B76" w14:textId="77777777" w:rsidR="001F4141" w:rsidRDefault="001F4141" w:rsidP="00B76261">
            <w:pPr>
              <w:jc w:val="center"/>
            </w:pPr>
            <w:r>
              <w:rPr>
                <w:rFonts w:ascii="Calibri" w:hAnsi="Calibri" w:cs="Calibri"/>
                <w:color w:val="000000"/>
              </w:rPr>
              <w:t>21</w:t>
            </w:r>
          </w:p>
        </w:tc>
        <w:tc>
          <w:tcPr>
            <w:tcW w:w="668" w:type="dxa"/>
            <w:shd w:val="clear" w:color="auto" w:fill="auto"/>
            <w:vAlign w:val="bottom"/>
          </w:tcPr>
          <w:p w14:paraId="6033C71B" w14:textId="77777777" w:rsidR="001F4141" w:rsidRDefault="001F4141" w:rsidP="00B76261">
            <w:pPr>
              <w:jc w:val="center"/>
            </w:pPr>
            <w:r>
              <w:rPr>
                <w:rFonts w:ascii="Calibri" w:hAnsi="Calibri" w:cs="Calibri"/>
                <w:color w:val="000000"/>
              </w:rPr>
              <w:t>26</w:t>
            </w:r>
          </w:p>
        </w:tc>
        <w:tc>
          <w:tcPr>
            <w:tcW w:w="668" w:type="dxa"/>
            <w:shd w:val="clear" w:color="auto" w:fill="auto"/>
            <w:vAlign w:val="bottom"/>
          </w:tcPr>
          <w:p w14:paraId="3D6A3D76" w14:textId="77777777" w:rsidR="001F4141" w:rsidRDefault="001F4141" w:rsidP="00B76261">
            <w:pPr>
              <w:jc w:val="center"/>
            </w:pPr>
            <w:r>
              <w:rPr>
                <w:rFonts w:ascii="Calibri" w:hAnsi="Calibri" w:cs="Calibri"/>
                <w:color w:val="000000"/>
              </w:rPr>
              <w:t>30</w:t>
            </w:r>
          </w:p>
        </w:tc>
        <w:tc>
          <w:tcPr>
            <w:tcW w:w="668" w:type="dxa"/>
            <w:shd w:val="clear" w:color="auto" w:fill="auto"/>
            <w:vAlign w:val="bottom"/>
          </w:tcPr>
          <w:p w14:paraId="2FC4ABDD" w14:textId="77777777" w:rsidR="001F4141" w:rsidRDefault="001F4141" w:rsidP="00B76261">
            <w:pPr>
              <w:jc w:val="center"/>
            </w:pPr>
            <w:r>
              <w:rPr>
                <w:rFonts w:ascii="Calibri" w:hAnsi="Calibri" w:cs="Calibri"/>
                <w:color w:val="000000"/>
              </w:rPr>
              <w:t>33</w:t>
            </w:r>
          </w:p>
        </w:tc>
        <w:tc>
          <w:tcPr>
            <w:tcW w:w="668" w:type="dxa"/>
            <w:shd w:val="clear" w:color="auto" w:fill="auto"/>
            <w:vAlign w:val="bottom"/>
          </w:tcPr>
          <w:p w14:paraId="27020884" w14:textId="77777777" w:rsidR="001F4141" w:rsidRDefault="001F4141" w:rsidP="00B76261">
            <w:pPr>
              <w:jc w:val="center"/>
            </w:pPr>
            <w:r>
              <w:rPr>
                <w:rFonts w:ascii="Calibri" w:hAnsi="Calibri" w:cs="Calibri"/>
                <w:color w:val="000000"/>
              </w:rPr>
              <w:t>35</w:t>
            </w:r>
          </w:p>
        </w:tc>
        <w:tc>
          <w:tcPr>
            <w:tcW w:w="668" w:type="dxa"/>
            <w:shd w:val="clear" w:color="auto" w:fill="auto"/>
            <w:vAlign w:val="bottom"/>
          </w:tcPr>
          <w:p w14:paraId="140D7185" w14:textId="77777777" w:rsidR="001F4141" w:rsidRDefault="001F4141" w:rsidP="00B76261">
            <w:pPr>
              <w:jc w:val="center"/>
            </w:pPr>
            <w:r>
              <w:rPr>
                <w:rFonts w:ascii="Calibri" w:hAnsi="Calibri" w:cs="Calibri"/>
                <w:color w:val="000000"/>
              </w:rPr>
              <w:t>36</w:t>
            </w:r>
          </w:p>
        </w:tc>
        <w:tc>
          <w:tcPr>
            <w:tcW w:w="668" w:type="dxa"/>
            <w:shd w:val="clear" w:color="auto" w:fill="auto"/>
            <w:vAlign w:val="bottom"/>
          </w:tcPr>
          <w:p w14:paraId="62C8AC51" w14:textId="77777777" w:rsidR="001F4141" w:rsidRDefault="001F4141" w:rsidP="00B76261">
            <w:pPr>
              <w:jc w:val="center"/>
            </w:pPr>
            <w:r>
              <w:rPr>
                <w:rFonts w:ascii="Calibri" w:hAnsi="Calibri" w:cs="Calibri"/>
                <w:color w:val="000000"/>
              </w:rPr>
              <w:t>36</w:t>
            </w:r>
          </w:p>
        </w:tc>
        <w:tc>
          <w:tcPr>
            <w:tcW w:w="668" w:type="dxa"/>
            <w:shd w:val="clear" w:color="auto" w:fill="auto"/>
            <w:vAlign w:val="bottom"/>
          </w:tcPr>
          <w:p w14:paraId="478797B0" w14:textId="77777777" w:rsidR="001F4141" w:rsidRDefault="001F4141" w:rsidP="00B76261">
            <w:pPr>
              <w:jc w:val="center"/>
            </w:pPr>
            <w:r>
              <w:rPr>
                <w:rFonts w:ascii="Calibri" w:hAnsi="Calibri" w:cs="Calibri"/>
                <w:color w:val="000000"/>
              </w:rPr>
              <w:t>35</w:t>
            </w:r>
          </w:p>
        </w:tc>
        <w:tc>
          <w:tcPr>
            <w:tcW w:w="668" w:type="dxa"/>
            <w:shd w:val="clear" w:color="auto" w:fill="auto"/>
            <w:vAlign w:val="bottom"/>
          </w:tcPr>
          <w:p w14:paraId="37D302DF" w14:textId="77777777" w:rsidR="001F4141" w:rsidRDefault="001F4141" w:rsidP="00B76261">
            <w:pPr>
              <w:jc w:val="center"/>
            </w:pPr>
            <w:r>
              <w:rPr>
                <w:rFonts w:ascii="Calibri" w:hAnsi="Calibri" w:cs="Calibri"/>
                <w:color w:val="000000"/>
              </w:rPr>
              <w:t>33</w:t>
            </w:r>
          </w:p>
        </w:tc>
      </w:tr>
      <w:tr w:rsidR="001F4141" w14:paraId="30C8F680" w14:textId="77777777" w:rsidTr="00B76261">
        <w:tc>
          <w:tcPr>
            <w:tcW w:w="667" w:type="dxa"/>
            <w:vMerge/>
            <w:tcBorders>
              <w:right w:val="nil"/>
            </w:tcBorders>
          </w:tcPr>
          <w:p w14:paraId="70A2EC40" w14:textId="77777777" w:rsidR="001F4141" w:rsidRDefault="001F4141" w:rsidP="00B76261">
            <w:pPr>
              <w:jc w:val="center"/>
            </w:pPr>
          </w:p>
        </w:tc>
        <w:tc>
          <w:tcPr>
            <w:tcW w:w="667" w:type="dxa"/>
            <w:tcBorders>
              <w:top w:val="nil"/>
              <w:left w:val="nil"/>
              <w:bottom w:val="nil"/>
              <w:right w:val="single" w:sz="4" w:space="0" w:color="auto"/>
            </w:tcBorders>
          </w:tcPr>
          <w:p w14:paraId="354E3B07" w14:textId="77777777" w:rsidR="001F4141" w:rsidRDefault="001F4141" w:rsidP="00B76261">
            <w:pPr>
              <w:jc w:val="center"/>
            </w:pPr>
            <w:r>
              <w:t>12</w:t>
            </w:r>
          </w:p>
        </w:tc>
        <w:tc>
          <w:tcPr>
            <w:tcW w:w="668" w:type="dxa"/>
            <w:tcBorders>
              <w:left w:val="single" w:sz="4" w:space="0" w:color="auto"/>
            </w:tcBorders>
          </w:tcPr>
          <w:p w14:paraId="153B450D" w14:textId="77777777" w:rsidR="001F4141" w:rsidRDefault="001F4141" w:rsidP="00B76261">
            <w:pPr>
              <w:jc w:val="center"/>
            </w:pPr>
            <w:r>
              <w:t>0</w:t>
            </w:r>
          </w:p>
        </w:tc>
        <w:tc>
          <w:tcPr>
            <w:tcW w:w="668" w:type="dxa"/>
            <w:shd w:val="clear" w:color="auto" w:fill="auto"/>
            <w:vAlign w:val="bottom"/>
          </w:tcPr>
          <w:p w14:paraId="1DD4BE78" w14:textId="77777777" w:rsidR="001F4141" w:rsidRDefault="001F4141" w:rsidP="00B76261">
            <w:pPr>
              <w:jc w:val="center"/>
            </w:pPr>
            <w:r>
              <w:rPr>
                <w:rFonts w:ascii="Calibri" w:hAnsi="Calibri" w:cs="Calibri"/>
                <w:color w:val="000000"/>
              </w:rPr>
              <w:t>7.5</w:t>
            </w:r>
          </w:p>
        </w:tc>
        <w:tc>
          <w:tcPr>
            <w:tcW w:w="668" w:type="dxa"/>
            <w:shd w:val="clear" w:color="auto" w:fill="auto"/>
            <w:vAlign w:val="bottom"/>
          </w:tcPr>
          <w:p w14:paraId="059BC4A9" w14:textId="77777777" w:rsidR="001F4141" w:rsidRDefault="001F4141" w:rsidP="00B76261">
            <w:pPr>
              <w:jc w:val="center"/>
            </w:pPr>
            <w:r>
              <w:rPr>
                <w:rFonts w:ascii="Calibri" w:hAnsi="Calibri" w:cs="Calibri"/>
                <w:color w:val="000000"/>
              </w:rPr>
              <w:t>14</w:t>
            </w:r>
          </w:p>
        </w:tc>
        <w:tc>
          <w:tcPr>
            <w:tcW w:w="668" w:type="dxa"/>
            <w:shd w:val="clear" w:color="auto" w:fill="auto"/>
            <w:vAlign w:val="bottom"/>
          </w:tcPr>
          <w:p w14:paraId="43D42A50" w14:textId="77777777" w:rsidR="001F4141" w:rsidRDefault="001F4141" w:rsidP="00B76261">
            <w:pPr>
              <w:jc w:val="center"/>
            </w:pPr>
            <w:r>
              <w:rPr>
                <w:rFonts w:ascii="Calibri" w:hAnsi="Calibri" w:cs="Calibri"/>
                <w:color w:val="000000"/>
              </w:rPr>
              <w:t>19.5</w:t>
            </w:r>
          </w:p>
        </w:tc>
        <w:tc>
          <w:tcPr>
            <w:tcW w:w="668" w:type="dxa"/>
            <w:shd w:val="clear" w:color="auto" w:fill="auto"/>
            <w:vAlign w:val="bottom"/>
          </w:tcPr>
          <w:p w14:paraId="3D680B44" w14:textId="77777777" w:rsidR="001F4141" w:rsidRDefault="001F4141" w:rsidP="00B76261">
            <w:pPr>
              <w:jc w:val="center"/>
            </w:pPr>
            <w:r>
              <w:rPr>
                <w:rFonts w:ascii="Calibri" w:hAnsi="Calibri" w:cs="Calibri"/>
                <w:color w:val="000000"/>
              </w:rPr>
              <w:t>24</w:t>
            </w:r>
          </w:p>
        </w:tc>
        <w:tc>
          <w:tcPr>
            <w:tcW w:w="668" w:type="dxa"/>
            <w:shd w:val="clear" w:color="auto" w:fill="auto"/>
            <w:vAlign w:val="bottom"/>
          </w:tcPr>
          <w:p w14:paraId="5B84FF20" w14:textId="77777777" w:rsidR="001F4141" w:rsidRDefault="001F4141" w:rsidP="00B76261">
            <w:pPr>
              <w:jc w:val="center"/>
            </w:pPr>
            <w:r>
              <w:rPr>
                <w:rFonts w:ascii="Calibri" w:hAnsi="Calibri" w:cs="Calibri"/>
                <w:color w:val="000000"/>
              </w:rPr>
              <w:t>27.5</w:t>
            </w:r>
          </w:p>
        </w:tc>
        <w:tc>
          <w:tcPr>
            <w:tcW w:w="668" w:type="dxa"/>
            <w:shd w:val="clear" w:color="auto" w:fill="auto"/>
            <w:vAlign w:val="bottom"/>
          </w:tcPr>
          <w:p w14:paraId="183C5D26" w14:textId="77777777" w:rsidR="001F4141" w:rsidRDefault="001F4141" w:rsidP="00B76261">
            <w:pPr>
              <w:jc w:val="center"/>
            </w:pPr>
            <w:r>
              <w:rPr>
                <w:rFonts w:ascii="Calibri" w:hAnsi="Calibri" w:cs="Calibri"/>
                <w:color w:val="000000"/>
              </w:rPr>
              <w:t>30</w:t>
            </w:r>
          </w:p>
        </w:tc>
        <w:tc>
          <w:tcPr>
            <w:tcW w:w="668" w:type="dxa"/>
            <w:shd w:val="clear" w:color="auto" w:fill="auto"/>
            <w:vAlign w:val="bottom"/>
          </w:tcPr>
          <w:p w14:paraId="5ECE2B35" w14:textId="77777777" w:rsidR="001F4141" w:rsidRDefault="001F4141" w:rsidP="00B76261">
            <w:pPr>
              <w:jc w:val="center"/>
            </w:pPr>
            <w:r>
              <w:rPr>
                <w:rFonts w:ascii="Calibri" w:hAnsi="Calibri" w:cs="Calibri"/>
                <w:color w:val="000000"/>
              </w:rPr>
              <w:t>31.5</w:t>
            </w:r>
          </w:p>
        </w:tc>
        <w:tc>
          <w:tcPr>
            <w:tcW w:w="668" w:type="dxa"/>
            <w:shd w:val="clear" w:color="auto" w:fill="auto"/>
            <w:vAlign w:val="bottom"/>
          </w:tcPr>
          <w:p w14:paraId="265C7722" w14:textId="77777777" w:rsidR="001F4141" w:rsidRDefault="001F4141" w:rsidP="00B76261">
            <w:pPr>
              <w:jc w:val="center"/>
            </w:pPr>
            <w:r>
              <w:rPr>
                <w:rFonts w:ascii="Calibri" w:hAnsi="Calibri" w:cs="Calibri"/>
                <w:color w:val="000000"/>
              </w:rPr>
              <w:t>32</w:t>
            </w:r>
          </w:p>
        </w:tc>
        <w:tc>
          <w:tcPr>
            <w:tcW w:w="668" w:type="dxa"/>
            <w:shd w:val="clear" w:color="auto" w:fill="auto"/>
            <w:vAlign w:val="bottom"/>
          </w:tcPr>
          <w:p w14:paraId="445315E3" w14:textId="77777777" w:rsidR="001F4141" w:rsidRDefault="001F4141" w:rsidP="00B76261">
            <w:pPr>
              <w:jc w:val="center"/>
            </w:pPr>
            <w:r>
              <w:rPr>
                <w:rFonts w:ascii="Calibri" w:hAnsi="Calibri" w:cs="Calibri"/>
                <w:color w:val="000000"/>
              </w:rPr>
              <w:t>31.5</w:t>
            </w:r>
          </w:p>
        </w:tc>
        <w:tc>
          <w:tcPr>
            <w:tcW w:w="668" w:type="dxa"/>
            <w:shd w:val="clear" w:color="auto" w:fill="auto"/>
            <w:vAlign w:val="bottom"/>
          </w:tcPr>
          <w:p w14:paraId="427B8AB1" w14:textId="77777777" w:rsidR="001F4141" w:rsidRDefault="001F4141" w:rsidP="00B76261">
            <w:pPr>
              <w:jc w:val="center"/>
            </w:pPr>
            <w:r>
              <w:rPr>
                <w:rFonts w:ascii="Calibri" w:hAnsi="Calibri" w:cs="Calibri"/>
                <w:color w:val="000000"/>
              </w:rPr>
              <w:t>30</w:t>
            </w:r>
          </w:p>
        </w:tc>
        <w:tc>
          <w:tcPr>
            <w:tcW w:w="668" w:type="dxa"/>
            <w:shd w:val="clear" w:color="auto" w:fill="auto"/>
            <w:vAlign w:val="bottom"/>
          </w:tcPr>
          <w:p w14:paraId="1884915A" w14:textId="77777777" w:rsidR="001F4141" w:rsidRDefault="001F4141" w:rsidP="00B76261">
            <w:pPr>
              <w:jc w:val="center"/>
            </w:pPr>
            <w:r>
              <w:rPr>
                <w:rFonts w:ascii="Calibri" w:hAnsi="Calibri" w:cs="Calibri"/>
                <w:color w:val="000000"/>
              </w:rPr>
              <w:t>27.5</w:t>
            </w:r>
          </w:p>
        </w:tc>
      </w:tr>
      <w:tr w:rsidR="001F4141" w14:paraId="19A21567" w14:textId="77777777" w:rsidTr="00B76261">
        <w:tc>
          <w:tcPr>
            <w:tcW w:w="667" w:type="dxa"/>
            <w:vMerge/>
            <w:tcBorders>
              <w:right w:val="nil"/>
            </w:tcBorders>
          </w:tcPr>
          <w:p w14:paraId="28A546F2" w14:textId="77777777" w:rsidR="001F4141" w:rsidRDefault="001F4141" w:rsidP="00B76261">
            <w:pPr>
              <w:jc w:val="center"/>
            </w:pPr>
          </w:p>
        </w:tc>
        <w:tc>
          <w:tcPr>
            <w:tcW w:w="667" w:type="dxa"/>
            <w:tcBorders>
              <w:top w:val="nil"/>
              <w:left w:val="nil"/>
              <w:bottom w:val="nil"/>
              <w:right w:val="single" w:sz="4" w:space="0" w:color="auto"/>
            </w:tcBorders>
          </w:tcPr>
          <w:p w14:paraId="679F7F76" w14:textId="77777777" w:rsidR="001F4141" w:rsidRDefault="001F4141" w:rsidP="00B76261">
            <w:pPr>
              <w:jc w:val="center"/>
            </w:pPr>
            <w:r>
              <w:t>13</w:t>
            </w:r>
          </w:p>
        </w:tc>
        <w:tc>
          <w:tcPr>
            <w:tcW w:w="668" w:type="dxa"/>
            <w:tcBorders>
              <w:left w:val="single" w:sz="4" w:space="0" w:color="auto"/>
            </w:tcBorders>
          </w:tcPr>
          <w:p w14:paraId="6CE9D1FE" w14:textId="77777777" w:rsidR="001F4141" w:rsidRDefault="001F4141" w:rsidP="00B76261">
            <w:pPr>
              <w:jc w:val="center"/>
            </w:pPr>
            <w:r>
              <w:t>0</w:t>
            </w:r>
          </w:p>
        </w:tc>
        <w:tc>
          <w:tcPr>
            <w:tcW w:w="668" w:type="dxa"/>
            <w:shd w:val="clear" w:color="auto" w:fill="auto"/>
            <w:vAlign w:val="bottom"/>
          </w:tcPr>
          <w:p w14:paraId="6129EE57" w14:textId="77777777" w:rsidR="001F4141" w:rsidRDefault="001F4141" w:rsidP="00B76261">
            <w:pPr>
              <w:jc w:val="center"/>
            </w:pPr>
            <w:r>
              <w:rPr>
                <w:rFonts w:ascii="Calibri" w:hAnsi="Calibri" w:cs="Calibri"/>
                <w:color w:val="000000"/>
              </w:rPr>
              <w:t>7</w:t>
            </w:r>
          </w:p>
        </w:tc>
        <w:tc>
          <w:tcPr>
            <w:tcW w:w="668" w:type="dxa"/>
            <w:shd w:val="clear" w:color="auto" w:fill="auto"/>
            <w:vAlign w:val="bottom"/>
          </w:tcPr>
          <w:p w14:paraId="20A95D31" w14:textId="77777777" w:rsidR="001F4141" w:rsidRDefault="001F4141" w:rsidP="00B76261">
            <w:pPr>
              <w:jc w:val="center"/>
            </w:pPr>
            <w:r>
              <w:rPr>
                <w:rFonts w:ascii="Calibri" w:hAnsi="Calibri" w:cs="Calibri"/>
                <w:color w:val="000000"/>
              </w:rPr>
              <w:t>13</w:t>
            </w:r>
          </w:p>
        </w:tc>
        <w:tc>
          <w:tcPr>
            <w:tcW w:w="668" w:type="dxa"/>
            <w:shd w:val="clear" w:color="auto" w:fill="auto"/>
            <w:vAlign w:val="bottom"/>
          </w:tcPr>
          <w:p w14:paraId="1C68F59F" w14:textId="77777777" w:rsidR="001F4141" w:rsidRDefault="001F4141" w:rsidP="00B76261">
            <w:pPr>
              <w:jc w:val="center"/>
            </w:pPr>
            <w:r>
              <w:rPr>
                <w:rFonts w:ascii="Calibri" w:hAnsi="Calibri" w:cs="Calibri"/>
                <w:color w:val="000000"/>
              </w:rPr>
              <w:t>18</w:t>
            </w:r>
          </w:p>
        </w:tc>
        <w:tc>
          <w:tcPr>
            <w:tcW w:w="668" w:type="dxa"/>
            <w:shd w:val="clear" w:color="auto" w:fill="auto"/>
            <w:vAlign w:val="bottom"/>
          </w:tcPr>
          <w:p w14:paraId="01A39FEB" w14:textId="77777777" w:rsidR="001F4141" w:rsidRDefault="001F4141" w:rsidP="00B76261">
            <w:pPr>
              <w:jc w:val="center"/>
            </w:pPr>
            <w:r>
              <w:rPr>
                <w:rFonts w:ascii="Calibri" w:hAnsi="Calibri" w:cs="Calibri"/>
                <w:color w:val="000000"/>
              </w:rPr>
              <w:t>22</w:t>
            </w:r>
          </w:p>
        </w:tc>
        <w:tc>
          <w:tcPr>
            <w:tcW w:w="668" w:type="dxa"/>
            <w:shd w:val="clear" w:color="auto" w:fill="auto"/>
            <w:vAlign w:val="bottom"/>
          </w:tcPr>
          <w:p w14:paraId="7D3AB4F6" w14:textId="77777777" w:rsidR="001F4141" w:rsidRDefault="001F4141" w:rsidP="00B76261">
            <w:pPr>
              <w:jc w:val="center"/>
            </w:pPr>
            <w:r>
              <w:rPr>
                <w:rFonts w:ascii="Calibri" w:hAnsi="Calibri" w:cs="Calibri"/>
                <w:color w:val="000000"/>
              </w:rPr>
              <w:t>25</w:t>
            </w:r>
          </w:p>
        </w:tc>
        <w:tc>
          <w:tcPr>
            <w:tcW w:w="668" w:type="dxa"/>
            <w:shd w:val="clear" w:color="auto" w:fill="auto"/>
            <w:vAlign w:val="bottom"/>
          </w:tcPr>
          <w:p w14:paraId="503D4338" w14:textId="77777777" w:rsidR="001F4141" w:rsidRDefault="001F4141" w:rsidP="00B76261">
            <w:pPr>
              <w:jc w:val="center"/>
            </w:pPr>
            <w:r>
              <w:rPr>
                <w:rFonts w:ascii="Calibri" w:hAnsi="Calibri" w:cs="Calibri"/>
                <w:color w:val="000000"/>
              </w:rPr>
              <w:t>27</w:t>
            </w:r>
          </w:p>
        </w:tc>
        <w:tc>
          <w:tcPr>
            <w:tcW w:w="668" w:type="dxa"/>
            <w:shd w:val="clear" w:color="auto" w:fill="auto"/>
            <w:vAlign w:val="bottom"/>
          </w:tcPr>
          <w:p w14:paraId="5948987A" w14:textId="77777777" w:rsidR="001F4141" w:rsidRDefault="001F4141" w:rsidP="00B76261">
            <w:pPr>
              <w:jc w:val="center"/>
            </w:pPr>
            <w:r>
              <w:rPr>
                <w:rFonts w:ascii="Calibri" w:hAnsi="Calibri" w:cs="Calibri"/>
                <w:color w:val="000000"/>
              </w:rPr>
              <w:t>28</w:t>
            </w:r>
          </w:p>
        </w:tc>
        <w:tc>
          <w:tcPr>
            <w:tcW w:w="668" w:type="dxa"/>
            <w:shd w:val="clear" w:color="auto" w:fill="auto"/>
            <w:vAlign w:val="bottom"/>
          </w:tcPr>
          <w:p w14:paraId="510E780E" w14:textId="77777777" w:rsidR="001F4141" w:rsidRDefault="001F4141" w:rsidP="00B76261">
            <w:pPr>
              <w:jc w:val="center"/>
            </w:pPr>
            <w:r>
              <w:rPr>
                <w:rFonts w:ascii="Calibri" w:hAnsi="Calibri" w:cs="Calibri"/>
                <w:color w:val="000000"/>
              </w:rPr>
              <w:t>28</w:t>
            </w:r>
          </w:p>
        </w:tc>
        <w:tc>
          <w:tcPr>
            <w:tcW w:w="668" w:type="dxa"/>
            <w:shd w:val="clear" w:color="auto" w:fill="auto"/>
            <w:vAlign w:val="bottom"/>
          </w:tcPr>
          <w:p w14:paraId="332094F7" w14:textId="77777777" w:rsidR="001F4141" w:rsidRDefault="001F4141" w:rsidP="00B76261">
            <w:pPr>
              <w:jc w:val="center"/>
            </w:pPr>
            <w:r>
              <w:rPr>
                <w:rFonts w:ascii="Calibri" w:hAnsi="Calibri" w:cs="Calibri"/>
                <w:color w:val="000000"/>
              </w:rPr>
              <w:t>27</w:t>
            </w:r>
          </w:p>
        </w:tc>
        <w:tc>
          <w:tcPr>
            <w:tcW w:w="668" w:type="dxa"/>
            <w:shd w:val="clear" w:color="auto" w:fill="auto"/>
            <w:vAlign w:val="bottom"/>
          </w:tcPr>
          <w:p w14:paraId="03FFA672" w14:textId="77777777" w:rsidR="001F4141" w:rsidRDefault="001F4141" w:rsidP="00B76261">
            <w:pPr>
              <w:jc w:val="center"/>
            </w:pPr>
            <w:r>
              <w:rPr>
                <w:rFonts w:ascii="Calibri" w:hAnsi="Calibri" w:cs="Calibri"/>
                <w:color w:val="000000"/>
              </w:rPr>
              <w:t>25</w:t>
            </w:r>
          </w:p>
        </w:tc>
        <w:tc>
          <w:tcPr>
            <w:tcW w:w="668" w:type="dxa"/>
            <w:shd w:val="clear" w:color="auto" w:fill="auto"/>
            <w:vAlign w:val="bottom"/>
          </w:tcPr>
          <w:p w14:paraId="01A1074F" w14:textId="77777777" w:rsidR="001F4141" w:rsidRDefault="001F4141" w:rsidP="00B76261">
            <w:pPr>
              <w:jc w:val="center"/>
            </w:pPr>
            <w:r>
              <w:rPr>
                <w:rFonts w:ascii="Calibri" w:hAnsi="Calibri" w:cs="Calibri"/>
                <w:color w:val="000000"/>
              </w:rPr>
              <w:t>22</w:t>
            </w:r>
          </w:p>
        </w:tc>
      </w:tr>
      <w:tr w:rsidR="001F4141" w14:paraId="6518E407" w14:textId="77777777" w:rsidTr="00B76261">
        <w:tc>
          <w:tcPr>
            <w:tcW w:w="667" w:type="dxa"/>
            <w:vMerge/>
            <w:tcBorders>
              <w:right w:val="nil"/>
            </w:tcBorders>
          </w:tcPr>
          <w:p w14:paraId="7A1BD0A1" w14:textId="77777777" w:rsidR="001F4141" w:rsidRDefault="001F4141" w:rsidP="00B76261">
            <w:pPr>
              <w:jc w:val="center"/>
            </w:pPr>
          </w:p>
        </w:tc>
        <w:tc>
          <w:tcPr>
            <w:tcW w:w="667" w:type="dxa"/>
            <w:tcBorders>
              <w:top w:val="nil"/>
              <w:left w:val="nil"/>
              <w:bottom w:val="nil"/>
              <w:right w:val="single" w:sz="4" w:space="0" w:color="auto"/>
            </w:tcBorders>
          </w:tcPr>
          <w:p w14:paraId="181FAF62" w14:textId="77777777" w:rsidR="001F4141" w:rsidRDefault="001F4141" w:rsidP="00B76261">
            <w:pPr>
              <w:jc w:val="center"/>
            </w:pPr>
            <w:r>
              <w:t>14</w:t>
            </w:r>
          </w:p>
        </w:tc>
        <w:tc>
          <w:tcPr>
            <w:tcW w:w="668" w:type="dxa"/>
            <w:tcBorders>
              <w:left w:val="single" w:sz="4" w:space="0" w:color="auto"/>
            </w:tcBorders>
          </w:tcPr>
          <w:p w14:paraId="1297FA47" w14:textId="77777777" w:rsidR="001F4141" w:rsidRDefault="001F4141" w:rsidP="00B76261">
            <w:pPr>
              <w:jc w:val="center"/>
            </w:pPr>
            <w:r>
              <w:t>0</w:t>
            </w:r>
          </w:p>
        </w:tc>
        <w:tc>
          <w:tcPr>
            <w:tcW w:w="668" w:type="dxa"/>
            <w:shd w:val="clear" w:color="auto" w:fill="auto"/>
            <w:vAlign w:val="bottom"/>
          </w:tcPr>
          <w:p w14:paraId="6B6927B1" w14:textId="77777777" w:rsidR="001F4141" w:rsidRDefault="001F4141" w:rsidP="00B76261">
            <w:pPr>
              <w:jc w:val="center"/>
            </w:pPr>
            <w:r>
              <w:rPr>
                <w:rFonts w:ascii="Calibri" w:hAnsi="Calibri" w:cs="Calibri"/>
                <w:color w:val="000000"/>
              </w:rPr>
              <w:t>6.5</w:t>
            </w:r>
          </w:p>
        </w:tc>
        <w:tc>
          <w:tcPr>
            <w:tcW w:w="668" w:type="dxa"/>
            <w:shd w:val="clear" w:color="auto" w:fill="auto"/>
            <w:vAlign w:val="bottom"/>
          </w:tcPr>
          <w:p w14:paraId="3C24B074" w14:textId="77777777" w:rsidR="001F4141" w:rsidRDefault="001F4141" w:rsidP="00B76261">
            <w:pPr>
              <w:jc w:val="center"/>
            </w:pPr>
            <w:r>
              <w:rPr>
                <w:rFonts w:ascii="Calibri" w:hAnsi="Calibri" w:cs="Calibri"/>
                <w:color w:val="000000"/>
              </w:rPr>
              <w:t>12</w:t>
            </w:r>
          </w:p>
        </w:tc>
        <w:tc>
          <w:tcPr>
            <w:tcW w:w="668" w:type="dxa"/>
            <w:shd w:val="clear" w:color="auto" w:fill="auto"/>
            <w:vAlign w:val="bottom"/>
          </w:tcPr>
          <w:p w14:paraId="6692356B" w14:textId="77777777" w:rsidR="001F4141" w:rsidRDefault="001F4141" w:rsidP="00B76261">
            <w:pPr>
              <w:jc w:val="center"/>
            </w:pPr>
            <w:r>
              <w:rPr>
                <w:rFonts w:ascii="Calibri" w:hAnsi="Calibri" w:cs="Calibri"/>
                <w:color w:val="000000"/>
              </w:rPr>
              <w:t>16.5</w:t>
            </w:r>
          </w:p>
        </w:tc>
        <w:tc>
          <w:tcPr>
            <w:tcW w:w="668" w:type="dxa"/>
            <w:shd w:val="clear" w:color="auto" w:fill="auto"/>
            <w:vAlign w:val="bottom"/>
          </w:tcPr>
          <w:p w14:paraId="12183D90" w14:textId="77777777" w:rsidR="001F4141" w:rsidRDefault="001F4141" w:rsidP="00B76261">
            <w:pPr>
              <w:jc w:val="center"/>
            </w:pPr>
            <w:r>
              <w:rPr>
                <w:rFonts w:ascii="Calibri" w:hAnsi="Calibri" w:cs="Calibri"/>
                <w:color w:val="000000"/>
              </w:rPr>
              <w:t>20</w:t>
            </w:r>
          </w:p>
        </w:tc>
        <w:tc>
          <w:tcPr>
            <w:tcW w:w="668" w:type="dxa"/>
            <w:shd w:val="clear" w:color="auto" w:fill="auto"/>
            <w:vAlign w:val="bottom"/>
          </w:tcPr>
          <w:p w14:paraId="46FE822C" w14:textId="77777777" w:rsidR="001F4141" w:rsidRDefault="001F4141" w:rsidP="00B76261">
            <w:pPr>
              <w:jc w:val="center"/>
            </w:pPr>
            <w:r>
              <w:rPr>
                <w:rFonts w:ascii="Calibri" w:hAnsi="Calibri" w:cs="Calibri"/>
                <w:color w:val="000000"/>
              </w:rPr>
              <w:t>22.5</w:t>
            </w:r>
          </w:p>
        </w:tc>
        <w:tc>
          <w:tcPr>
            <w:tcW w:w="668" w:type="dxa"/>
            <w:shd w:val="clear" w:color="auto" w:fill="auto"/>
            <w:vAlign w:val="bottom"/>
          </w:tcPr>
          <w:p w14:paraId="2CD4A90D" w14:textId="77777777" w:rsidR="001F4141" w:rsidRDefault="001F4141" w:rsidP="00B76261">
            <w:pPr>
              <w:jc w:val="center"/>
            </w:pPr>
            <w:r>
              <w:rPr>
                <w:rFonts w:ascii="Calibri" w:hAnsi="Calibri" w:cs="Calibri"/>
                <w:color w:val="000000"/>
              </w:rPr>
              <w:t>24</w:t>
            </w:r>
          </w:p>
        </w:tc>
        <w:tc>
          <w:tcPr>
            <w:tcW w:w="668" w:type="dxa"/>
            <w:shd w:val="clear" w:color="auto" w:fill="auto"/>
            <w:vAlign w:val="bottom"/>
          </w:tcPr>
          <w:p w14:paraId="7566341B" w14:textId="77777777" w:rsidR="001F4141" w:rsidRDefault="001F4141" w:rsidP="00B76261">
            <w:pPr>
              <w:jc w:val="center"/>
            </w:pPr>
            <w:r>
              <w:rPr>
                <w:rFonts w:ascii="Calibri" w:hAnsi="Calibri" w:cs="Calibri"/>
                <w:color w:val="000000"/>
              </w:rPr>
              <w:t>24.5</w:t>
            </w:r>
          </w:p>
        </w:tc>
        <w:tc>
          <w:tcPr>
            <w:tcW w:w="668" w:type="dxa"/>
            <w:shd w:val="clear" w:color="auto" w:fill="auto"/>
            <w:vAlign w:val="bottom"/>
          </w:tcPr>
          <w:p w14:paraId="6CE9EE96" w14:textId="77777777" w:rsidR="001F4141" w:rsidRDefault="001F4141" w:rsidP="00B76261">
            <w:pPr>
              <w:jc w:val="center"/>
            </w:pPr>
            <w:r>
              <w:rPr>
                <w:rFonts w:ascii="Calibri" w:hAnsi="Calibri" w:cs="Calibri"/>
                <w:color w:val="000000"/>
              </w:rPr>
              <w:t>24</w:t>
            </w:r>
          </w:p>
        </w:tc>
        <w:tc>
          <w:tcPr>
            <w:tcW w:w="668" w:type="dxa"/>
            <w:shd w:val="clear" w:color="auto" w:fill="auto"/>
            <w:vAlign w:val="bottom"/>
          </w:tcPr>
          <w:p w14:paraId="6572D738" w14:textId="77777777" w:rsidR="001F4141" w:rsidRDefault="001F4141" w:rsidP="00B76261">
            <w:pPr>
              <w:jc w:val="center"/>
            </w:pPr>
            <w:r>
              <w:rPr>
                <w:rFonts w:ascii="Calibri" w:hAnsi="Calibri" w:cs="Calibri"/>
                <w:color w:val="000000"/>
              </w:rPr>
              <w:t>22.5</w:t>
            </w:r>
          </w:p>
        </w:tc>
        <w:tc>
          <w:tcPr>
            <w:tcW w:w="668" w:type="dxa"/>
            <w:shd w:val="clear" w:color="auto" w:fill="auto"/>
            <w:vAlign w:val="bottom"/>
          </w:tcPr>
          <w:p w14:paraId="01B75A63" w14:textId="77777777" w:rsidR="001F4141" w:rsidRDefault="001F4141" w:rsidP="00B76261">
            <w:pPr>
              <w:jc w:val="center"/>
            </w:pPr>
            <w:r>
              <w:rPr>
                <w:rFonts w:ascii="Calibri" w:hAnsi="Calibri" w:cs="Calibri"/>
                <w:color w:val="000000"/>
              </w:rPr>
              <w:t>20</w:t>
            </w:r>
          </w:p>
        </w:tc>
        <w:tc>
          <w:tcPr>
            <w:tcW w:w="668" w:type="dxa"/>
            <w:shd w:val="clear" w:color="auto" w:fill="auto"/>
            <w:vAlign w:val="bottom"/>
          </w:tcPr>
          <w:p w14:paraId="72132FAD" w14:textId="77777777" w:rsidR="001F4141" w:rsidRDefault="001F4141" w:rsidP="00B76261">
            <w:pPr>
              <w:jc w:val="center"/>
            </w:pPr>
            <w:r>
              <w:rPr>
                <w:rFonts w:ascii="Calibri" w:hAnsi="Calibri" w:cs="Calibri"/>
                <w:color w:val="000000"/>
              </w:rPr>
              <w:t>16.5</w:t>
            </w:r>
          </w:p>
        </w:tc>
      </w:tr>
      <w:tr w:rsidR="001F4141" w14:paraId="238F9AC0" w14:textId="77777777" w:rsidTr="00B76261">
        <w:tc>
          <w:tcPr>
            <w:tcW w:w="667" w:type="dxa"/>
            <w:vMerge/>
            <w:tcBorders>
              <w:right w:val="nil"/>
            </w:tcBorders>
          </w:tcPr>
          <w:p w14:paraId="06F0CBC5" w14:textId="77777777" w:rsidR="001F4141" w:rsidRDefault="001F4141" w:rsidP="00B76261">
            <w:pPr>
              <w:jc w:val="center"/>
            </w:pPr>
          </w:p>
        </w:tc>
        <w:tc>
          <w:tcPr>
            <w:tcW w:w="667" w:type="dxa"/>
            <w:tcBorders>
              <w:top w:val="nil"/>
              <w:left w:val="nil"/>
              <w:bottom w:val="nil"/>
              <w:right w:val="single" w:sz="4" w:space="0" w:color="auto"/>
            </w:tcBorders>
          </w:tcPr>
          <w:p w14:paraId="5EC5F545" w14:textId="77777777" w:rsidR="001F4141" w:rsidRDefault="001F4141" w:rsidP="00B76261">
            <w:pPr>
              <w:jc w:val="center"/>
            </w:pPr>
            <w:r>
              <w:t>15</w:t>
            </w:r>
          </w:p>
        </w:tc>
        <w:tc>
          <w:tcPr>
            <w:tcW w:w="668" w:type="dxa"/>
            <w:tcBorders>
              <w:left w:val="single" w:sz="4" w:space="0" w:color="auto"/>
            </w:tcBorders>
          </w:tcPr>
          <w:p w14:paraId="6B5F3473" w14:textId="77777777" w:rsidR="001F4141" w:rsidRDefault="001F4141" w:rsidP="00B76261">
            <w:pPr>
              <w:jc w:val="center"/>
            </w:pPr>
            <w:r>
              <w:t>0</w:t>
            </w:r>
          </w:p>
        </w:tc>
        <w:tc>
          <w:tcPr>
            <w:tcW w:w="668" w:type="dxa"/>
            <w:shd w:val="clear" w:color="auto" w:fill="auto"/>
            <w:vAlign w:val="bottom"/>
          </w:tcPr>
          <w:p w14:paraId="3E6C1E8E" w14:textId="77777777" w:rsidR="001F4141" w:rsidRDefault="001F4141" w:rsidP="00B76261">
            <w:pPr>
              <w:jc w:val="center"/>
            </w:pPr>
            <w:r>
              <w:rPr>
                <w:rFonts w:ascii="Calibri" w:hAnsi="Calibri" w:cs="Calibri"/>
                <w:color w:val="000000"/>
              </w:rPr>
              <w:t>6</w:t>
            </w:r>
          </w:p>
        </w:tc>
        <w:tc>
          <w:tcPr>
            <w:tcW w:w="668" w:type="dxa"/>
            <w:shd w:val="clear" w:color="auto" w:fill="auto"/>
            <w:vAlign w:val="bottom"/>
          </w:tcPr>
          <w:p w14:paraId="54DD1450" w14:textId="77777777" w:rsidR="001F4141" w:rsidRDefault="001F4141" w:rsidP="00B76261">
            <w:pPr>
              <w:jc w:val="center"/>
            </w:pPr>
            <w:r>
              <w:rPr>
                <w:rFonts w:ascii="Calibri" w:hAnsi="Calibri" w:cs="Calibri"/>
                <w:color w:val="000000"/>
              </w:rPr>
              <w:t>11</w:t>
            </w:r>
          </w:p>
        </w:tc>
        <w:tc>
          <w:tcPr>
            <w:tcW w:w="668" w:type="dxa"/>
            <w:shd w:val="clear" w:color="auto" w:fill="auto"/>
            <w:vAlign w:val="bottom"/>
          </w:tcPr>
          <w:p w14:paraId="40611C07"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687CFFA6" w14:textId="77777777" w:rsidR="001F4141" w:rsidRDefault="001F4141" w:rsidP="00B76261">
            <w:pPr>
              <w:jc w:val="center"/>
            </w:pPr>
            <w:r>
              <w:rPr>
                <w:rFonts w:ascii="Calibri" w:hAnsi="Calibri" w:cs="Calibri"/>
                <w:color w:val="000000"/>
              </w:rPr>
              <w:t>18</w:t>
            </w:r>
          </w:p>
        </w:tc>
        <w:tc>
          <w:tcPr>
            <w:tcW w:w="668" w:type="dxa"/>
            <w:shd w:val="clear" w:color="auto" w:fill="auto"/>
            <w:vAlign w:val="bottom"/>
          </w:tcPr>
          <w:p w14:paraId="1E686B9B" w14:textId="77777777" w:rsidR="001F4141" w:rsidRDefault="001F4141" w:rsidP="00B76261">
            <w:pPr>
              <w:jc w:val="center"/>
            </w:pPr>
            <w:r>
              <w:rPr>
                <w:rFonts w:ascii="Calibri" w:hAnsi="Calibri" w:cs="Calibri"/>
                <w:color w:val="000000"/>
              </w:rPr>
              <w:t>20</w:t>
            </w:r>
          </w:p>
        </w:tc>
        <w:tc>
          <w:tcPr>
            <w:tcW w:w="668" w:type="dxa"/>
            <w:shd w:val="clear" w:color="auto" w:fill="auto"/>
            <w:vAlign w:val="bottom"/>
          </w:tcPr>
          <w:p w14:paraId="26F4ED28" w14:textId="77777777" w:rsidR="001F4141" w:rsidRDefault="001F4141" w:rsidP="00B76261">
            <w:pPr>
              <w:jc w:val="center"/>
            </w:pPr>
            <w:r>
              <w:rPr>
                <w:rFonts w:ascii="Calibri" w:hAnsi="Calibri" w:cs="Calibri"/>
                <w:color w:val="000000"/>
              </w:rPr>
              <w:t>21</w:t>
            </w:r>
          </w:p>
        </w:tc>
        <w:tc>
          <w:tcPr>
            <w:tcW w:w="668" w:type="dxa"/>
            <w:shd w:val="clear" w:color="auto" w:fill="auto"/>
            <w:vAlign w:val="bottom"/>
          </w:tcPr>
          <w:p w14:paraId="1D3AD4D3" w14:textId="77777777" w:rsidR="001F4141" w:rsidRDefault="001F4141" w:rsidP="00B76261">
            <w:pPr>
              <w:jc w:val="center"/>
            </w:pPr>
            <w:r>
              <w:rPr>
                <w:rFonts w:ascii="Calibri" w:hAnsi="Calibri" w:cs="Calibri"/>
                <w:color w:val="000000"/>
              </w:rPr>
              <w:t>21</w:t>
            </w:r>
          </w:p>
        </w:tc>
        <w:tc>
          <w:tcPr>
            <w:tcW w:w="668" w:type="dxa"/>
            <w:shd w:val="clear" w:color="auto" w:fill="auto"/>
            <w:vAlign w:val="bottom"/>
          </w:tcPr>
          <w:p w14:paraId="75036C74" w14:textId="77777777" w:rsidR="001F4141" w:rsidRDefault="001F4141" w:rsidP="00B76261">
            <w:pPr>
              <w:jc w:val="center"/>
            </w:pPr>
            <w:r>
              <w:rPr>
                <w:rFonts w:ascii="Calibri" w:hAnsi="Calibri" w:cs="Calibri"/>
                <w:color w:val="000000"/>
              </w:rPr>
              <w:t>20</w:t>
            </w:r>
          </w:p>
        </w:tc>
        <w:tc>
          <w:tcPr>
            <w:tcW w:w="668" w:type="dxa"/>
            <w:shd w:val="clear" w:color="auto" w:fill="auto"/>
            <w:vAlign w:val="bottom"/>
          </w:tcPr>
          <w:p w14:paraId="1F649B20" w14:textId="77777777" w:rsidR="001F4141" w:rsidRDefault="001F4141" w:rsidP="00B76261">
            <w:pPr>
              <w:jc w:val="center"/>
            </w:pPr>
            <w:r>
              <w:rPr>
                <w:rFonts w:ascii="Calibri" w:hAnsi="Calibri" w:cs="Calibri"/>
                <w:color w:val="000000"/>
              </w:rPr>
              <w:t>18</w:t>
            </w:r>
          </w:p>
        </w:tc>
        <w:tc>
          <w:tcPr>
            <w:tcW w:w="668" w:type="dxa"/>
            <w:shd w:val="clear" w:color="auto" w:fill="auto"/>
            <w:vAlign w:val="bottom"/>
          </w:tcPr>
          <w:p w14:paraId="719FCD33"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1A900EAC" w14:textId="77777777" w:rsidR="001F4141" w:rsidRDefault="001F4141" w:rsidP="00B76261">
            <w:pPr>
              <w:jc w:val="center"/>
            </w:pPr>
            <w:r>
              <w:rPr>
                <w:rFonts w:ascii="Calibri" w:hAnsi="Calibri" w:cs="Calibri"/>
                <w:color w:val="000000"/>
              </w:rPr>
              <w:t>11</w:t>
            </w:r>
          </w:p>
        </w:tc>
      </w:tr>
      <w:tr w:rsidR="001F4141" w14:paraId="4159417A" w14:textId="77777777" w:rsidTr="00B76261">
        <w:tc>
          <w:tcPr>
            <w:tcW w:w="667" w:type="dxa"/>
            <w:vMerge/>
            <w:tcBorders>
              <w:right w:val="nil"/>
            </w:tcBorders>
          </w:tcPr>
          <w:p w14:paraId="57308F6A" w14:textId="77777777" w:rsidR="001F4141" w:rsidRDefault="001F4141" w:rsidP="00B76261">
            <w:pPr>
              <w:jc w:val="center"/>
            </w:pPr>
          </w:p>
        </w:tc>
        <w:tc>
          <w:tcPr>
            <w:tcW w:w="667" w:type="dxa"/>
            <w:tcBorders>
              <w:top w:val="nil"/>
              <w:left w:val="nil"/>
              <w:bottom w:val="nil"/>
              <w:right w:val="single" w:sz="4" w:space="0" w:color="auto"/>
            </w:tcBorders>
          </w:tcPr>
          <w:p w14:paraId="7CFAC346" w14:textId="77777777" w:rsidR="001F4141" w:rsidRDefault="001F4141" w:rsidP="00B76261">
            <w:pPr>
              <w:jc w:val="center"/>
            </w:pPr>
            <w:r>
              <w:t>16</w:t>
            </w:r>
          </w:p>
        </w:tc>
        <w:tc>
          <w:tcPr>
            <w:tcW w:w="668" w:type="dxa"/>
            <w:tcBorders>
              <w:left w:val="single" w:sz="4" w:space="0" w:color="auto"/>
            </w:tcBorders>
          </w:tcPr>
          <w:p w14:paraId="3B22589B" w14:textId="77777777" w:rsidR="001F4141" w:rsidRDefault="001F4141" w:rsidP="00B76261">
            <w:pPr>
              <w:jc w:val="center"/>
            </w:pPr>
            <w:r>
              <w:t>0</w:t>
            </w:r>
          </w:p>
        </w:tc>
        <w:tc>
          <w:tcPr>
            <w:tcW w:w="668" w:type="dxa"/>
            <w:shd w:val="clear" w:color="auto" w:fill="auto"/>
            <w:vAlign w:val="bottom"/>
          </w:tcPr>
          <w:p w14:paraId="2FADF5AC" w14:textId="77777777" w:rsidR="001F4141" w:rsidRDefault="001F4141" w:rsidP="00B76261">
            <w:pPr>
              <w:jc w:val="center"/>
            </w:pPr>
            <w:r>
              <w:rPr>
                <w:rFonts w:ascii="Calibri" w:hAnsi="Calibri" w:cs="Calibri"/>
                <w:color w:val="000000"/>
              </w:rPr>
              <w:t>5.5</w:t>
            </w:r>
          </w:p>
        </w:tc>
        <w:tc>
          <w:tcPr>
            <w:tcW w:w="668" w:type="dxa"/>
            <w:shd w:val="clear" w:color="auto" w:fill="auto"/>
            <w:vAlign w:val="bottom"/>
          </w:tcPr>
          <w:p w14:paraId="3FB68646" w14:textId="77777777" w:rsidR="001F4141" w:rsidRDefault="001F4141" w:rsidP="00B76261">
            <w:pPr>
              <w:jc w:val="center"/>
            </w:pPr>
            <w:r>
              <w:rPr>
                <w:rFonts w:ascii="Calibri" w:hAnsi="Calibri" w:cs="Calibri"/>
                <w:color w:val="000000"/>
              </w:rPr>
              <w:t>10</w:t>
            </w:r>
          </w:p>
        </w:tc>
        <w:tc>
          <w:tcPr>
            <w:tcW w:w="668" w:type="dxa"/>
            <w:shd w:val="clear" w:color="auto" w:fill="auto"/>
            <w:vAlign w:val="bottom"/>
          </w:tcPr>
          <w:p w14:paraId="584A0D82" w14:textId="77777777" w:rsidR="001F4141" w:rsidRDefault="001F4141" w:rsidP="00B76261">
            <w:pPr>
              <w:jc w:val="center"/>
            </w:pPr>
            <w:r>
              <w:rPr>
                <w:rFonts w:ascii="Calibri" w:hAnsi="Calibri" w:cs="Calibri"/>
                <w:color w:val="000000"/>
              </w:rPr>
              <w:t>13.5</w:t>
            </w:r>
          </w:p>
        </w:tc>
        <w:tc>
          <w:tcPr>
            <w:tcW w:w="668" w:type="dxa"/>
            <w:shd w:val="clear" w:color="auto" w:fill="auto"/>
            <w:vAlign w:val="bottom"/>
          </w:tcPr>
          <w:p w14:paraId="2BF52B84" w14:textId="77777777" w:rsidR="001F4141" w:rsidRDefault="001F4141" w:rsidP="00B76261">
            <w:pPr>
              <w:jc w:val="center"/>
            </w:pPr>
            <w:r>
              <w:rPr>
                <w:rFonts w:ascii="Calibri" w:hAnsi="Calibri" w:cs="Calibri"/>
                <w:color w:val="000000"/>
              </w:rPr>
              <w:t>16</w:t>
            </w:r>
          </w:p>
        </w:tc>
        <w:tc>
          <w:tcPr>
            <w:tcW w:w="668" w:type="dxa"/>
            <w:shd w:val="clear" w:color="auto" w:fill="auto"/>
            <w:vAlign w:val="bottom"/>
          </w:tcPr>
          <w:p w14:paraId="77932105" w14:textId="77777777" w:rsidR="001F4141" w:rsidRDefault="001F4141" w:rsidP="00B76261">
            <w:pPr>
              <w:jc w:val="center"/>
            </w:pPr>
            <w:r>
              <w:rPr>
                <w:rFonts w:ascii="Calibri" w:hAnsi="Calibri" w:cs="Calibri"/>
                <w:color w:val="000000"/>
              </w:rPr>
              <w:t>17.5</w:t>
            </w:r>
          </w:p>
        </w:tc>
        <w:tc>
          <w:tcPr>
            <w:tcW w:w="668" w:type="dxa"/>
            <w:shd w:val="clear" w:color="auto" w:fill="auto"/>
            <w:vAlign w:val="bottom"/>
          </w:tcPr>
          <w:p w14:paraId="6266B440" w14:textId="77777777" w:rsidR="001F4141" w:rsidRDefault="001F4141" w:rsidP="00B76261">
            <w:pPr>
              <w:jc w:val="center"/>
            </w:pPr>
            <w:r>
              <w:rPr>
                <w:rFonts w:ascii="Calibri" w:hAnsi="Calibri" w:cs="Calibri"/>
                <w:color w:val="000000"/>
              </w:rPr>
              <w:t>18</w:t>
            </w:r>
          </w:p>
        </w:tc>
        <w:tc>
          <w:tcPr>
            <w:tcW w:w="668" w:type="dxa"/>
            <w:shd w:val="clear" w:color="auto" w:fill="auto"/>
            <w:vAlign w:val="bottom"/>
          </w:tcPr>
          <w:p w14:paraId="191DE9C6" w14:textId="77777777" w:rsidR="001F4141" w:rsidRDefault="001F4141" w:rsidP="00B76261">
            <w:pPr>
              <w:jc w:val="center"/>
            </w:pPr>
            <w:r>
              <w:rPr>
                <w:rFonts w:ascii="Calibri" w:hAnsi="Calibri" w:cs="Calibri"/>
                <w:color w:val="000000"/>
              </w:rPr>
              <w:t>17.5</w:t>
            </w:r>
          </w:p>
        </w:tc>
        <w:tc>
          <w:tcPr>
            <w:tcW w:w="668" w:type="dxa"/>
            <w:shd w:val="clear" w:color="auto" w:fill="auto"/>
            <w:vAlign w:val="bottom"/>
          </w:tcPr>
          <w:p w14:paraId="2B9E0156" w14:textId="77777777" w:rsidR="001F4141" w:rsidRDefault="001F4141" w:rsidP="00B76261">
            <w:pPr>
              <w:jc w:val="center"/>
            </w:pPr>
            <w:r>
              <w:rPr>
                <w:rFonts w:ascii="Calibri" w:hAnsi="Calibri" w:cs="Calibri"/>
                <w:color w:val="000000"/>
              </w:rPr>
              <w:t>16</w:t>
            </w:r>
          </w:p>
        </w:tc>
        <w:tc>
          <w:tcPr>
            <w:tcW w:w="668" w:type="dxa"/>
            <w:shd w:val="clear" w:color="auto" w:fill="auto"/>
            <w:vAlign w:val="bottom"/>
          </w:tcPr>
          <w:p w14:paraId="67A600C1" w14:textId="77777777" w:rsidR="001F4141" w:rsidRDefault="001F4141" w:rsidP="00B76261">
            <w:pPr>
              <w:jc w:val="center"/>
            </w:pPr>
            <w:r>
              <w:rPr>
                <w:rFonts w:ascii="Calibri" w:hAnsi="Calibri" w:cs="Calibri"/>
                <w:color w:val="000000"/>
              </w:rPr>
              <w:t>13.5</w:t>
            </w:r>
          </w:p>
        </w:tc>
        <w:tc>
          <w:tcPr>
            <w:tcW w:w="668" w:type="dxa"/>
            <w:shd w:val="clear" w:color="auto" w:fill="auto"/>
            <w:vAlign w:val="bottom"/>
          </w:tcPr>
          <w:p w14:paraId="6677D503" w14:textId="77777777" w:rsidR="001F4141" w:rsidRDefault="001F4141" w:rsidP="00B76261">
            <w:pPr>
              <w:jc w:val="center"/>
            </w:pPr>
            <w:r>
              <w:rPr>
                <w:rFonts w:ascii="Calibri" w:hAnsi="Calibri" w:cs="Calibri"/>
                <w:color w:val="000000"/>
              </w:rPr>
              <w:t>10</w:t>
            </w:r>
          </w:p>
        </w:tc>
        <w:tc>
          <w:tcPr>
            <w:tcW w:w="668" w:type="dxa"/>
            <w:shd w:val="clear" w:color="auto" w:fill="auto"/>
            <w:vAlign w:val="bottom"/>
          </w:tcPr>
          <w:p w14:paraId="1E33B952" w14:textId="77777777" w:rsidR="001F4141" w:rsidRDefault="001F4141" w:rsidP="00B76261">
            <w:pPr>
              <w:jc w:val="center"/>
            </w:pPr>
            <w:r>
              <w:rPr>
                <w:rFonts w:ascii="Calibri" w:hAnsi="Calibri" w:cs="Calibri"/>
                <w:color w:val="000000"/>
              </w:rPr>
              <w:t>5.5</w:t>
            </w:r>
          </w:p>
        </w:tc>
      </w:tr>
      <w:tr w:rsidR="001F4141" w14:paraId="36EA4F8E" w14:textId="77777777" w:rsidTr="00B76261">
        <w:tc>
          <w:tcPr>
            <w:tcW w:w="667" w:type="dxa"/>
            <w:vMerge/>
            <w:tcBorders>
              <w:right w:val="nil"/>
            </w:tcBorders>
          </w:tcPr>
          <w:p w14:paraId="1831B220" w14:textId="77777777" w:rsidR="001F4141" w:rsidRDefault="001F4141" w:rsidP="00B76261">
            <w:pPr>
              <w:jc w:val="center"/>
            </w:pPr>
          </w:p>
        </w:tc>
        <w:tc>
          <w:tcPr>
            <w:tcW w:w="667" w:type="dxa"/>
            <w:tcBorders>
              <w:top w:val="nil"/>
              <w:left w:val="nil"/>
              <w:bottom w:val="nil"/>
              <w:right w:val="single" w:sz="4" w:space="0" w:color="auto"/>
            </w:tcBorders>
          </w:tcPr>
          <w:p w14:paraId="458B3012" w14:textId="77777777" w:rsidR="001F4141" w:rsidRDefault="001F4141" w:rsidP="00B76261">
            <w:pPr>
              <w:jc w:val="center"/>
            </w:pPr>
            <w:r>
              <w:t>17</w:t>
            </w:r>
          </w:p>
        </w:tc>
        <w:tc>
          <w:tcPr>
            <w:tcW w:w="668" w:type="dxa"/>
            <w:tcBorders>
              <w:left w:val="single" w:sz="4" w:space="0" w:color="auto"/>
            </w:tcBorders>
          </w:tcPr>
          <w:p w14:paraId="07BFF018" w14:textId="77777777" w:rsidR="001F4141" w:rsidRDefault="001F4141" w:rsidP="00B76261">
            <w:pPr>
              <w:jc w:val="center"/>
            </w:pPr>
            <w:r>
              <w:t>0</w:t>
            </w:r>
          </w:p>
        </w:tc>
        <w:tc>
          <w:tcPr>
            <w:tcW w:w="668" w:type="dxa"/>
            <w:shd w:val="clear" w:color="auto" w:fill="auto"/>
            <w:vAlign w:val="bottom"/>
          </w:tcPr>
          <w:p w14:paraId="696A7C1E" w14:textId="77777777" w:rsidR="001F4141" w:rsidRDefault="001F4141" w:rsidP="00B76261">
            <w:pPr>
              <w:jc w:val="center"/>
            </w:pPr>
            <w:r>
              <w:rPr>
                <w:rFonts w:ascii="Calibri" w:hAnsi="Calibri" w:cs="Calibri"/>
                <w:color w:val="000000"/>
              </w:rPr>
              <w:t>5</w:t>
            </w:r>
          </w:p>
        </w:tc>
        <w:tc>
          <w:tcPr>
            <w:tcW w:w="668" w:type="dxa"/>
            <w:shd w:val="clear" w:color="auto" w:fill="auto"/>
            <w:vAlign w:val="bottom"/>
          </w:tcPr>
          <w:p w14:paraId="35287BF7" w14:textId="77777777" w:rsidR="001F4141" w:rsidRDefault="001F4141" w:rsidP="00B76261">
            <w:pPr>
              <w:jc w:val="center"/>
            </w:pPr>
            <w:r>
              <w:rPr>
                <w:rFonts w:ascii="Calibri" w:hAnsi="Calibri" w:cs="Calibri"/>
                <w:color w:val="000000"/>
              </w:rPr>
              <w:t>9</w:t>
            </w:r>
          </w:p>
        </w:tc>
        <w:tc>
          <w:tcPr>
            <w:tcW w:w="668" w:type="dxa"/>
            <w:shd w:val="clear" w:color="auto" w:fill="auto"/>
            <w:vAlign w:val="bottom"/>
          </w:tcPr>
          <w:p w14:paraId="6D28903D" w14:textId="77777777" w:rsidR="001F4141" w:rsidRDefault="001F4141" w:rsidP="00B76261">
            <w:pPr>
              <w:jc w:val="center"/>
            </w:pPr>
            <w:r>
              <w:rPr>
                <w:rFonts w:ascii="Calibri" w:hAnsi="Calibri" w:cs="Calibri"/>
                <w:color w:val="000000"/>
              </w:rPr>
              <w:t>12</w:t>
            </w:r>
          </w:p>
        </w:tc>
        <w:tc>
          <w:tcPr>
            <w:tcW w:w="668" w:type="dxa"/>
            <w:shd w:val="clear" w:color="auto" w:fill="auto"/>
            <w:vAlign w:val="bottom"/>
          </w:tcPr>
          <w:p w14:paraId="48326860" w14:textId="77777777" w:rsidR="001F4141" w:rsidRDefault="001F4141" w:rsidP="00B76261">
            <w:pPr>
              <w:jc w:val="center"/>
            </w:pPr>
            <w:r>
              <w:rPr>
                <w:rFonts w:ascii="Calibri" w:hAnsi="Calibri" w:cs="Calibri"/>
                <w:color w:val="000000"/>
              </w:rPr>
              <w:t>14</w:t>
            </w:r>
          </w:p>
        </w:tc>
        <w:tc>
          <w:tcPr>
            <w:tcW w:w="668" w:type="dxa"/>
            <w:shd w:val="clear" w:color="auto" w:fill="auto"/>
            <w:vAlign w:val="bottom"/>
          </w:tcPr>
          <w:p w14:paraId="50DAFA39"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7BBE4441"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4D4D72DD" w14:textId="77777777" w:rsidR="001F4141" w:rsidRDefault="001F4141" w:rsidP="00B76261">
            <w:pPr>
              <w:jc w:val="center"/>
            </w:pPr>
            <w:r>
              <w:rPr>
                <w:rFonts w:ascii="Calibri" w:hAnsi="Calibri" w:cs="Calibri"/>
                <w:color w:val="000000"/>
              </w:rPr>
              <w:t>14</w:t>
            </w:r>
          </w:p>
        </w:tc>
        <w:tc>
          <w:tcPr>
            <w:tcW w:w="668" w:type="dxa"/>
            <w:shd w:val="clear" w:color="auto" w:fill="auto"/>
            <w:vAlign w:val="bottom"/>
          </w:tcPr>
          <w:p w14:paraId="2F3C6EDD" w14:textId="77777777" w:rsidR="001F4141" w:rsidRDefault="001F4141" w:rsidP="00B76261">
            <w:pPr>
              <w:jc w:val="center"/>
            </w:pPr>
            <w:r>
              <w:rPr>
                <w:rFonts w:ascii="Calibri" w:hAnsi="Calibri" w:cs="Calibri"/>
                <w:color w:val="000000"/>
              </w:rPr>
              <w:t>12</w:t>
            </w:r>
          </w:p>
        </w:tc>
        <w:tc>
          <w:tcPr>
            <w:tcW w:w="668" w:type="dxa"/>
            <w:shd w:val="clear" w:color="auto" w:fill="auto"/>
            <w:vAlign w:val="bottom"/>
          </w:tcPr>
          <w:p w14:paraId="3C75E150" w14:textId="77777777" w:rsidR="001F4141" w:rsidRDefault="001F4141" w:rsidP="00B76261">
            <w:pPr>
              <w:jc w:val="center"/>
            </w:pPr>
            <w:r>
              <w:rPr>
                <w:rFonts w:ascii="Calibri" w:hAnsi="Calibri" w:cs="Calibri"/>
                <w:color w:val="000000"/>
              </w:rPr>
              <w:t>9</w:t>
            </w:r>
          </w:p>
        </w:tc>
        <w:tc>
          <w:tcPr>
            <w:tcW w:w="668" w:type="dxa"/>
            <w:shd w:val="clear" w:color="auto" w:fill="auto"/>
            <w:vAlign w:val="bottom"/>
          </w:tcPr>
          <w:p w14:paraId="1151896A" w14:textId="77777777" w:rsidR="001F4141" w:rsidRDefault="001F4141" w:rsidP="00B76261">
            <w:pPr>
              <w:jc w:val="center"/>
            </w:pPr>
            <w:r>
              <w:rPr>
                <w:rFonts w:ascii="Calibri" w:hAnsi="Calibri" w:cs="Calibri"/>
                <w:color w:val="000000"/>
              </w:rPr>
              <w:t>5</w:t>
            </w:r>
          </w:p>
        </w:tc>
        <w:tc>
          <w:tcPr>
            <w:tcW w:w="668" w:type="dxa"/>
            <w:shd w:val="clear" w:color="auto" w:fill="auto"/>
            <w:vAlign w:val="bottom"/>
          </w:tcPr>
          <w:p w14:paraId="001168B3" w14:textId="77777777" w:rsidR="001F4141" w:rsidRDefault="001F4141" w:rsidP="00B76261">
            <w:pPr>
              <w:jc w:val="center"/>
            </w:pPr>
            <w:r>
              <w:rPr>
                <w:rFonts w:ascii="Calibri" w:hAnsi="Calibri" w:cs="Calibri"/>
                <w:color w:val="000000"/>
              </w:rPr>
              <w:t>0</w:t>
            </w:r>
          </w:p>
        </w:tc>
      </w:tr>
      <w:tr w:rsidR="001F4141" w14:paraId="123939D8" w14:textId="77777777" w:rsidTr="00B76261">
        <w:tc>
          <w:tcPr>
            <w:tcW w:w="667" w:type="dxa"/>
            <w:vMerge/>
            <w:tcBorders>
              <w:right w:val="nil"/>
            </w:tcBorders>
          </w:tcPr>
          <w:p w14:paraId="55FABABA" w14:textId="77777777" w:rsidR="001F4141" w:rsidRDefault="001F4141" w:rsidP="00B76261">
            <w:pPr>
              <w:jc w:val="center"/>
            </w:pPr>
          </w:p>
        </w:tc>
        <w:tc>
          <w:tcPr>
            <w:tcW w:w="667" w:type="dxa"/>
            <w:tcBorders>
              <w:top w:val="nil"/>
              <w:left w:val="nil"/>
              <w:bottom w:val="nil"/>
              <w:right w:val="single" w:sz="4" w:space="0" w:color="auto"/>
            </w:tcBorders>
          </w:tcPr>
          <w:p w14:paraId="0EDA4545" w14:textId="77777777" w:rsidR="001F4141" w:rsidRDefault="001F4141" w:rsidP="00B76261">
            <w:pPr>
              <w:jc w:val="center"/>
            </w:pPr>
            <w:r>
              <w:t>18</w:t>
            </w:r>
          </w:p>
        </w:tc>
        <w:tc>
          <w:tcPr>
            <w:tcW w:w="668" w:type="dxa"/>
            <w:tcBorders>
              <w:left w:val="single" w:sz="4" w:space="0" w:color="auto"/>
            </w:tcBorders>
          </w:tcPr>
          <w:p w14:paraId="66A0176B" w14:textId="77777777" w:rsidR="001F4141" w:rsidRDefault="001F4141" w:rsidP="00B76261">
            <w:pPr>
              <w:jc w:val="center"/>
            </w:pPr>
            <w:r>
              <w:t>0</w:t>
            </w:r>
          </w:p>
        </w:tc>
        <w:tc>
          <w:tcPr>
            <w:tcW w:w="668" w:type="dxa"/>
            <w:shd w:val="clear" w:color="auto" w:fill="auto"/>
            <w:vAlign w:val="bottom"/>
          </w:tcPr>
          <w:p w14:paraId="26AF5C48"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30740C06" w14:textId="77777777" w:rsidR="001F4141" w:rsidRDefault="001F4141" w:rsidP="00B76261">
            <w:pPr>
              <w:jc w:val="center"/>
            </w:pPr>
            <w:r>
              <w:rPr>
                <w:rFonts w:ascii="Calibri" w:hAnsi="Calibri" w:cs="Calibri"/>
                <w:color w:val="000000"/>
              </w:rPr>
              <w:t>8</w:t>
            </w:r>
          </w:p>
        </w:tc>
        <w:tc>
          <w:tcPr>
            <w:tcW w:w="668" w:type="dxa"/>
            <w:shd w:val="clear" w:color="auto" w:fill="auto"/>
            <w:vAlign w:val="bottom"/>
          </w:tcPr>
          <w:p w14:paraId="6EFE2229" w14:textId="77777777" w:rsidR="001F4141" w:rsidRDefault="001F4141" w:rsidP="00B76261">
            <w:pPr>
              <w:jc w:val="center"/>
            </w:pPr>
            <w:r>
              <w:rPr>
                <w:rFonts w:ascii="Calibri" w:hAnsi="Calibri" w:cs="Calibri"/>
                <w:color w:val="000000"/>
              </w:rPr>
              <w:t>10.5</w:t>
            </w:r>
          </w:p>
        </w:tc>
        <w:tc>
          <w:tcPr>
            <w:tcW w:w="668" w:type="dxa"/>
            <w:shd w:val="clear" w:color="auto" w:fill="auto"/>
            <w:vAlign w:val="bottom"/>
          </w:tcPr>
          <w:p w14:paraId="267172E3" w14:textId="77777777" w:rsidR="001F4141" w:rsidRDefault="001F4141" w:rsidP="00B76261">
            <w:pPr>
              <w:jc w:val="center"/>
            </w:pPr>
            <w:r>
              <w:rPr>
                <w:rFonts w:ascii="Calibri" w:hAnsi="Calibri" w:cs="Calibri"/>
                <w:color w:val="000000"/>
              </w:rPr>
              <w:t>12</w:t>
            </w:r>
          </w:p>
        </w:tc>
        <w:tc>
          <w:tcPr>
            <w:tcW w:w="668" w:type="dxa"/>
            <w:shd w:val="clear" w:color="auto" w:fill="auto"/>
            <w:vAlign w:val="bottom"/>
          </w:tcPr>
          <w:p w14:paraId="695128D5" w14:textId="77777777" w:rsidR="001F4141" w:rsidRDefault="001F4141" w:rsidP="00B76261">
            <w:pPr>
              <w:jc w:val="center"/>
            </w:pPr>
            <w:r>
              <w:rPr>
                <w:rFonts w:ascii="Calibri" w:hAnsi="Calibri" w:cs="Calibri"/>
                <w:color w:val="000000"/>
              </w:rPr>
              <w:t>12.5</w:t>
            </w:r>
          </w:p>
        </w:tc>
        <w:tc>
          <w:tcPr>
            <w:tcW w:w="668" w:type="dxa"/>
            <w:shd w:val="clear" w:color="auto" w:fill="auto"/>
            <w:vAlign w:val="bottom"/>
          </w:tcPr>
          <w:p w14:paraId="69986053" w14:textId="77777777" w:rsidR="001F4141" w:rsidRDefault="001F4141" w:rsidP="00B76261">
            <w:pPr>
              <w:jc w:val="center"/>
            </w:pPr>
            <w:r>
              <w:rPr>
                <w:rFonts w:ascii="Calibri" w:hAnsi="Calibri" w:cs="Calibri"/>
                <w:color w:val="000000"/>
              </w:rPr>
              <w:t>12</w:t>
            </w:r>
          </w:p>
        </w:tc>
        <w:tc>
          <w:tcPr>
            <w:tcW w:w="668" w:type="dxa"/>
            <w:shd w:val="clear" w:color="auto" w:fill="auto"/>
            <w:vAlign w:val="bottom"/>
          </w:tcPr>
          <w:p w14:paraId="15B42E0A" w14:textId="77777777" w:rsidR="001F4141" w:rsidRDefault="001F4141" w:rsidP="00B76261">
            <w:pPr>
              <w:jc w:val="center"/>
            </w:pPr>
            <w:r>
              <w:rPr>
                <w:rFonts w:ascii="Calibri" w:hAnsi="Calibri" w:cs="Calibri"/>
                <w:color w:val="000000"/>
              </w:rPr>
              <w:t>10.5</w:t>
            </w:r>
          </w:p>
        </w:tc>
        <w:tc>
          <w:tcPr>
            <w:tcW w:w="668" w:type="dxa"/>
            <w:shd w:val="clear" w:color="auto" w:fill="auto"/>
            <w:vAlign w:val="bottom"/>
          </w:tcPr>
          <w:p w14:paraId="3C56FFF6" w14:textId="77777777" w:rsidR="001F4141" w:rsidRDefault="001F4141" w:rsidP="00B76261">
            <w:pPr>
              <w:jc w:val="center"/>
            </w:pPr>
            <w:r>
              <w:rPr>
                <w:rFonts w:ascii="Calibri" w:hAnsi="Calibri" w:cs="Calibri"/>
                <w:color w:val="000000"/>
              </w:rPr>
              <w:t>8</w:t>
            </w:r>
          </w:p>
        </w:tc>
        <w:tc>
          <w:tcPr>
            <w:tcW w:w="668" w:type="dxa"/>
            <w:shd w:val="clear" w:color="auto" w:fill="auto"/>
            <w:vAlign w:val="bottom"/>
          </w:tcPr>
          <w:p w14:paraId="70A66166"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39F3688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9FD3724" w14:textId="77777777" w:rsidR="001F4141" w:rsidRDefault="001F4141" w:rsidP="00B76261">
            <w:pPr>
              <w:jc w:val="center"/>
            </w:pPr>
            <w:r>
              <w:rPr>
                <w:rFonts w:ascii="Calibri" w:hAnsi="Calibri" w:cs="Calibri"/>
                <w:color w:val="000000"/>
              </w:rPr>
              <w:t>0</w:t>
            </w:r>
          </w:p>
        </w:tc>
      </w:tr>
      <w:tr w:rsidR="001F4141" w14:paraId="49EF17C2" w14:textId="77777777" w:rsidTr="00B76261">
        <w:tc>
          <w:tcPr>
            <w:tcW w:w="667" w:type="dxa"/>
            <w:vMerge/>
            <w:tcBorders>
              <w:right w:val="nil"/>
            </w:tcBorders>
          </w:tcPr>
          <w:p w14:paraId="386CDE2C" w14:textId="77777777" w:rsidR="001F4141" w:rsidRDefault="001F4141" w:rsidP="00B76261">
            <w:pPr>
              <w:jc w:val="center"/>
            </w:pPr>
          </w:p>
        </w:tc>
        <w:tc>
          <w:tcPr>
            <w:tcW w:w="667" w:type="dxa"/>
            <w:tcBorders>
              <w:top w:val="nil"/>
              <w:left w:val="nil"/>
              <w:bottom w:val="nil"/>
              <w:right w:val="single" w:sz="4" w:space="0" w:color="auto"/>
            </w:tcBorders>
          </w:tcPr>
          <w:p w14:paraId="43941B7F" w14:textId="77777777" w:rsidR="001F4141" w:rsidRDefault="001F4141" w:rsidP="00B76261">
            <w:pPr>
              <w:jc w:val="center"/>
            </w:pPr>
            <w:r>
              <w:t>19</w:t>
            </w:r>
          </w:p>
        </w:tc>
        <w:tc>
          <w:tcPr>
            <w:tcW w:w="668" w:type="dxa"/>
            <w:tcBorders>
              <w:left w:val="single" w:sz="4" w:space="0" w:color="auto"/>
            </w:tcBorders>
          </w:tcPr>
          <w:p w14:paraId="23EFA4FD" w14:textId="77777777" w:rsidR="001F4141" w:rsidRDefault="001F4141" w:rsidP="00B76261">
            <w:pPr>
              <w:jc w:val="center"/>
            </w:pPr>
            <w:r>
              <w:t>0</w:t>
            </w:r>
          </w:p>
        </w:tc>
        <w:tc>
          <w:tcPr>
            <w:tcW w:w="668" w:type="dxa"/>
            <w:shd w:val="clear" w:color="auto" w:fill="auto"/>
            <w:vAlign w:val="bottom"/>
          </w:tcPr>
          <w:p w14:paraId="3B994D2F" w14:textId="77777777" w:rsidR="001F4141" w:rsidRDefault="001F4141" w:rsidP="00B76261">
            <w:pPr>
              <w:jc w:val="center"/>
            </w:pPr>
            <w:r>
              <w:rPr>
                <w:rFonts w:ascii="Calibri" w:hAnsi="Calibri" w:cs="Calibri"/>
                <w:color w:val="000000"/>
              </w:rPr>
              <w:t>4</w:t>
            </w:r>
          </w:p>
        </w:tc>
        <w:tc>
          <w:tcPr>
            <w:tcW w:w="668" w:type="dxa"/>
            <w:shd w:val="clear" w:color="auto" w:fill="auto"/>
            <w:vAlign w:val="bottom"/>
          </w:tcPr>
          <w:p w14:paraId="0332E4A9" w14:textId="77777777" w:rsidR="001F4141" w:rsidRDefault="001F4141" w:rsidP="00B76261">
            <w:pPr>
              <w:jc w:val="center"/>
            </w:pPr>
            <w:r>
              <w:rPr>
                <w:rFonts w:ascii="Calibri" w:hAnsi="Calibri" w:cs="Calibri"/>
                <w:color w:val="000000"/>
              </w:rPr>
              <w:t>7</w:t>
            </w:r>
          </w:p>
        </w:tc>
        <w:tc>
          <w:tcPr>
            <w:tcW w:w="668" w:type="dxa"/>
            <w:shd w:val="clear" w:color="auto" w:fill="auto"/>
            <w:vAlign w:val="bottom"/>
          </w:tcPr>
          <w:p w14:paraId="527AE00A" w14:textId="77777777" w:rsidR="001F4141" w:rsidRDefault="001F4141" w:rsidP="00B76261">
            <w:pPr>
              <w:jc w:val="center"/>
            </w:pPr>
            <w:r>
              <w:rPr>
                <w:rFonts w:ascii="Calibri" w:hAnsi="Calibri" w:cs="Calibri"/>
                <w:color w:val="000000"/>
              </w:rPr>
              <w:t>9</w:t>
            </w:r>
          </w:p>
        </w:tc>
        <w:tc>
          <w:tcPr>
            <w:tcW w:w="668" w:type="dxa"/>
            <w:shd w:val="clear" w:color="auto" w:fill="auto"/>
            <w:vAlign w:val="bottom"/>
          </w:tcPr>
          <w:p w14:paraId="4EF1C5C3" w14:textId="77777777" w:rsidR="001F4141" w:rsidRDefault="001F4141" w:rsidP="00B76261">
            <w:pPr>
              <w:jc w:val="center"/>
            </w:pPr>
            <w:r>
              <w:rPr>
                <w:rFonts w:ascii="Calibri" w:hAnsi="Calibri" w:cs="Calibri"/>
                <w:color w:val="000000"/>
              </w:rPr>
              <w:t>10</w:t>
            </w:r>
          </w:p>
        </w:tc>
        <w:tc>
          <w:tcPr>
            <w:tcW w:w="668" w:type="dxa"/>
            <w:shd w:val="clear" w:color="auto" w:fill="auto"/>
            <w:vAlign w:val="bottom"/>
          </w:tcPr>
          <w:p w14:paraId="2C3CAA6D" w14:textId="77777777" w:rsidR="001F4141" w:rsidRDefault="001F4141" w:rsidP="00B76261">
            <w:pPr>
              <w:jc w:val="center"/>
            </w:pPr>
            <w:r>
              <w:rPr>
                <w:rFonts w:ascii="Calibri" w:hAnsi="Calibri" w:cs="Calibri"/>
                <w:color w:val="000000"/>
              </w:rPr>
              <w:t>10</w:t>
            </w:r>
          </w:p>
        </w:tc>
        <w:tc>
          <w:tcPr>
            <w:tcW w:w="668" w:type="dxa"/>
            <w:shd w:val="clear" w:color="auto" w:fill="auto"/>
            <w:vAlign w:val="bottom"/>
          </w:tcPr>
          <w:p w14:paraId="2E62D03F" w14:textId="77777777" w:rsidR="001F4141" w:rsidRDefault="001F4141" w:rsidP="00B76261">
            <w:pPr>
              <w:jc w:val="center"/>
            </w:pPr>
            <w:r>
              <w:rPr>
                <w:rFonts w:ascii="Calibri" w:hAnsi="Calibri" w:cs="Calibri"/>
                <w:color w:val="000000"/>
              </w:rPr>
              <w:t>9</w:t>
            </w:r>
          </w:p>
        </w:tc>
        <w:tc>
          <w:tcPr>
            <w:tcW w:w="668" w:type="dxa"/>
            <w:shd w:val="clear" w:color="auto" w:fill="auto"/>
            <w:vAlign w:val="bottom"/>
          </w:tcPr>
          <w:p w14:paraId="1FDBC0A7" w14:textId="77777777" w:rsidR="001F4141" w:rsidRDefault="001F4141" w:rsidP="00B76261">
            <w:pPr>
              <w:jc w:val="center"/>
            </w:pPr>
            <w:r>
              <w:rPr>
                <w:rFonts w:ascii="Calibri" w:hAnsi="Calibri" w:cs="Calibri"/>
                <w:color w:val="000000"/>
              </w:rPr>
              <w:t>7</w:t>
            </w:r>
          </w:p>
        </w:tc>
        <w:tc>
          <w:tcPr>
            <w:tcW w:w="668" w:type="dxa"/>
            <w:shd w:val="clear" w:color="auto" w:fill="auto"/>
            <w:vAlign w:val="bottom"/>
          </w:tcPr>
          <w:p w14:paraId="4C7A903F" w14:textId="77777777" w:rsidR="001F4141" w:rsidRDefault="001F4141" w:rsidP="00B76261">
            <w:pPr>
              <w:jc w:val="center"/>
            </w:pPr>
            <w:r>
              <w:rPr>
                <w:rFonts w:ascii="Calibri" w:hAnsi="Calibri" w:cs="Calibri"/>
                <w:color w:val="000000"/>
              </w:rPr>
              <w:t>4</w:t>
            </w:r>
          </w:p>
        </w:tc>
        <w:tc>
          <w:tcPr>
            <w:tcW w:w="668" w:type="dxa"/>
            <w:shd w:val="clear" w:color="auto" w:fill="auto"/>
            <w:vAlign w:val="bottom"/>
          </w:tcPr>
          <w:p w14:paraId="14FCA8F7"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BEACAA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96DF224" w14:textId="77777777" w:rsidR="001F4141" w:rsidRDefault="001F4141" w:rsidP="00B76261">
            <w:pPr>
              <w:jc w:val="center"/>
            </w:pPr>
            <w:r>
              <w:rPr>
                <w:rFonts w:ascii="Calibri" w:hAnsi="Calibri" w:cs="Calibri"/>
                <w:color w:val="000000"/>
              </w:rPr>
              <w:t>0</w:t>
            </w:r>
          </w:p>
        </w:tc>
      </w:tr>
      <w:tr w:rsidR="001F4141" w14:paraId="17FF5739" w14:textId="77777777" w:rsidTr="00B76261">
        <w:tc>
          <w:tcPr>
            <w:tcW w:w="667" w:type="dxa"/>
            <w:vMerge/>
            <w:tcBorders>
              <w:right w:val="nil"/>
            </w:tcBorders>
          </w:tcPr>
          <w:p w14:paraId="746F4EA8" w14:textId="77777777" w:rsidR="001F4141" w:rsidRDefault="001F4141" w:rsidP="00B76261">
            <w:pPr>
              <w:jc w:val="center"/>
            </w:pPr>
          </w:p>
        </w:tc>
        <w:tc>
          <w:tcPr>
            <w:tcW w:w="667" w:type="dxa"/>
            <w:tcBorders>
              <w:top w:val="nil"/>
              <w:left w:val="nil"/>
              <w:bottom w:val="nil"/>
              <w:right w:val="single" w:sz="4" w:space="0" w:color="auto"/>
            </w:tcBorders>
          </w:tcPr>
          <w:p w14:paraId="6D29736C" w14:textId="77777777" w:rsidR="001F4141" w:rsidRDefault="001F4141" w:rsidP="00B76261">
            <w:pPr>
              <w:jc w:val="center"/>
            </w:pPr>
            <w:r>
              <w:t>20</w:t>
            </w:r>
          </w:p>
        </w:tc>
        <w:tc>
          <w:tcPr>
            <w:tcW w:w="668" w:type="dxa"/>
            <w:tcBorders>
              <w:left w:val="single" w:sz="4" w:space="0" w:color="auto"/>
            </w:tcBorders>
          </w:tcPr>
          <w:p w14:paraId="6A3DE1C1" w14:textId="77777777" w:rsidR="001F4141" w:rsidRDefault="001F4141" w:rsidP="00B76261">
            <w:pPr>
              <w:jc w:val="center"/>
            </w:pPr>
            <w:r>
              <w:t>0</w:t>
            </w:r>
          </w:p>
        </w:tc>
        <w:tc>
          <w:tcPr>
            <w:tcW w:w="668" w:type="dxa"/>
            <w:shd w:val="clear" w:color="auto" w:fill="auto"/>
            <w:vAlign w:val="bottom"/>
          </w:tcPr>
          <w:p w14:paraId="630A9C20" w14:textId="77777777" w:rsidR="001F4141" w:rsidRDefault="001F4141" w:rsidP="00B76261">
            <w:pPr>
              <w:jc w:val="center"/>
            </w:pPr>
            <w:r>
              <w:rPr>
                <w:rFonts w:ascii="Calibri" w:hAnsi="Calibri" w:cs="Calibri"/>
                <w:color w:val="000000"/>
              </w:rPr>
              <w:t>3.5</w:t>
            </w:r>
          </w:p>
        </w:tc>
        <w:tc>
          <w:tcPr>
            <w:tcW w:w="668" w:type="dxa"/>
            <w:shd w:val="clear" w:color="auto" w:fill="auto"/>
            <w:vAlign w:val="bottom"/>
          </w:tcPr>
          <w:p w14:paraId="291470DC" w14:textId="77777777" w:rsidR="001F4141" w:rsidRDefault="001F4141" w:rsidP="00B76261">
            <w:pPr>
              <w:jc w:val="center"/>
            </w:pPr>
            <w:r>
              <w:rPr>
                <w:rFonts w:ascii="Calibri" w:hAnsi="Calibri" w:cs="Calibri"/>
                <w:color w:val="000000"/>
              </w:rPr>
              <w:t>6</w:t>
            </w:r>
          </w:p>
        </w:tc>
        <w:tc>
          <w:tcPr>
            <w:tcW w:w="668" w:type="dxa"/>
            <w:shd w:val="clear" w:color="auto" w:fill="auto"/>
            <w:vAlign w:val="bottom"/>
          </w:tcPr>
          <w:p w14:paraId="103A7DB8" w14:textId="77777777" w:rsidR="001F4141" w:rsidRDefault="001F4141" w:rsidP="00B76261">
            <w:pPr>
              <w:jc w:val="center"/>
            </w:pPr>
            <w:r>
              <w:rPr>
                <w:rFonts w:ascii="Calibri" w:hAnsi="Calibri" w:cs="Calibri"/>
                <w:color w:val="000000"/>
              </w:rPr>
              <w:t>7.5</w:t>
            </w:r>
          </w:p>
        </w:tc>
        <w:tc>
          <w:tcPr>
            <w:tcW w:w="668" w:type="dxa"/>
            <w:shd w:val="clear" w:color="auto" w:fill="auto"/>
            <w:vAlign w:val="bottom"/>
          </w:tcPr>
          <w:p w14:paraId="2EF5AE7F" w14:textId="77777777" w:rsidR="001F4141" w:rsidRDefault="001F4141" w:rsidP="00B76261">
            <w:pPr>
              <w:jc w:val="center"/>
            </w:pPr>
            <w:r>
              <w:rPr>
                <w:rFonts w:ascii="Calibri" w:hAnsi="Calibri" w:cs="Calibri"/>
                <w:color w:val="000000"/>
              </w:rPr>
              <w:t>8</w:t>
            </w:r>
          </w:p>
        </w:tc>
        <w:tc>
          <w:tcPr>
            <w:tcW w:w="668" w:type="dxa"/>
            <w:shd w:val="clear" w:color="auto" w:fill="auto"/>
            <w:vAlign w:val="bottom"/>
          </w:tcPr>
          <w:p w14:paraId="22340FE3" w14:textId="77777777" w:rsidR="001F4141" w:rsidRDefault="001F4141" w:rsidP="00B76261">
            <w:pPr>
              <w:jc w:val="center"/>
            </w:pPr>
            <w:r>
              <w:rPr>
                <w:rFonts w:ascii="Calibri" w:hAnsi="Calibri" w:cs="Calibri"/>
                <w:color w:val="000000"/>
              </w:rPr>
              <w:t>7.5</w:t>
            </w:r>
          </w:p>
        </w:tc>
        <w:tc>
          <w:tcPr>
            <w:tcW w:w="668" w:type="dxa"/>
            <w:shd w:val="clear" w:color="auto" w:fill="auto"/>
            <w:vAlign w:val="bottom"/>
          </w:tcPr>
          <w:p w14:paraId="42523176" w14:textId="77777777" w:rsidR="001F4141" w:rsidRDefault="001F4141" w:rsidP="00B76261">
            <w:pPr>
              <w:jc w:val="center"/>
            </w:pPr>
            <w:r>
              <w:rPr>
                <w:rFonts w:ascii="Calibri" w:hAnsi="Calibri" w:cs="Calibri"/>
                <w:color w:val="000000"/>
              </w:rPr>
              <w:t>6</w:t>
            </w:r>
          </w:p>
        </w:tc>
        <w:tc>
          <w:tcPr>
            <w:tcW w:w="668" w:type="dxa"/>
            <w:shd w:val="clear" w:color="auto" w:fill="auto"/>
            <w:vAlign w:val="bottom"/>
          </w:tcPr>
          <w:p w14:paraId="664045F8" w14:textId="77777777" w:rsidR="001F4141" w:rsidRDefault="001F4141" w:rsidP="00B76261">
            <w:pPr>
              <w:jc w:val="center"/>
            </w:pPr>
            <w:r>
              <w:rPr>
                <w:rFonts w:ascii="Calibri" w:hAnsi="Calibri" w:cs="Calibri"/>
                <w:color w:val="000000"/>
              </w:rPr>
              <w:t>3.5</w:t>
            </w:r>
          </w:p>
        </w:tc>
        <w:tc>
          <w:tcPr>
            <w:tcW w:w="668" w:type="dxa"/>
            <w:shd w:val="clear" w:color="auto" w:fill="auto"/>
            <w:vAlign w:val="bottom"/>
          </w:tcPr>
          <w:p w14:paraId="4AC92D9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2E69BF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3F9858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6856EFB" w14:textId="77777777" w:rsidR="001F4141" w:rsidRDefault="001F4141" w:rsidP="00B76261">
            <w:pPr>
              <w:jc w:val="center"/>
            </w:pPr>
            <w:r>
              <w:rPr>
                <w:rFonts w:ascii="Calibri" w:hAnsi="Calibri" w:cs="Calibri"/>
                <w:color w:val="000000"/>
              </w:rPr>
              <w:t>0</w:t>
            </w:r>
          </w:p>
        </w:tc>
      </w:tr>
      <w:tr w:rsidR="001F4141" w14:paraId="1E3200CA" w14:textId="77777777" w:rsidTr="00B76261">
        <w:tc>
          <w:tcPr>
            <w:tcW w:w="667" w:type="dxa"/>
            <w:vMerge/>
            <w:tcBorders>
              <w:right w:val="nil"/>
            </w:tcBorders>
          </w:tcPr>
          <w:p w14:paraId="39C1D67C" w14:textId="77777777" w:rsidR="001F4141" w:rsidRDefault="001F4141" w:rsidP="00B76261">
            <w:pPr>
              <w:jc w:val="center"/>
            </w:pPr>
          </w:p>
        </w:tc>
        <w:tc>
          <w:tcPr>
            <w:tcW w:w="667" w:type="dxa"/>
            <w:tcBorders>
              <w:top w:val="nil"/>
              <w:left w:val="nil"/>
              <w:bottom w:val="nil"/>
              <w:right w:val="single" w:sz="4" w:space="0" w:color="auto"/>
            </w:tcBorders>
          </w:tcPr>
          <w:p w14:paraId="5C4E3666" w14:textId="77777777" w:rsidR="001F4141" w:rsidRDefault="001F4141" w:rsidP="00B76261">
            <w:pPr>
              <w:jc w:val="center"/>
            </w:pPr>
            <w:r>
              <w:t>21</w:t>
            </w:r>
          </w:p>
        </w:tc>
        <w:tc>
          <w:tcPr>
            <w:tcW w:w="668" w:type="dxa"/>
            <w:tcBorders>
              <w:left w:val="single" w:sz="4" w:space="0" w:color="auto"/>
            </w:tcBorders>
          </w:tcPr>
          <w:p w14:paraId="3F89E1B6" w14:textId="77777777" w:rsidR="001F4141" w:rsidRDefault="001F4141" w:rsidP="00B76261">
            <w:pPr>
              <w:jc w:val="center"/>
            </w:pPr>
            <w:r>
              <w:t>0</w:t>
            </w:r>
          </w:p>
        </w:tc>
        <w:tc>
          <w:tcPr>
            <w:tcW w:w="668" w:type="dxa"/>
            <w:shd w:val="clear" w:color="auto" w:fill="auto"/>
            <w:vAlign w:val="bottom"/>
          </w:tcPr>
          <w:p w14:paraId="27A4EA38" w14:textId="77777777" w:rsidR="001F4141" w:rsidRDefault="001F4141" w:rsidP="00B76261">
            <w:pPr>
              <w:jc w:val="center"/>
            </w:pPr>
            <w:r>
              <w:rPr>
                <w:rFonts w:ascii="Calibri" w:hAnsi="Calibri" w:cs="Calibri"/>
                <w:color w:val="000000"/>
              </w:rPr>
              <w:t>3</w:t>
            </w:r>
          </w:p>
        </w:tc>
        <w:tc>
          <w:tcPr>
            <w:tcW w:w="668" w:type="dxa"/>
            <w:shd w:val="clear" w:color="auto" w:fill="auto"/>
            <w:vAlign w:val="bottom"/>
          </w:tcPr>
          <w:p w14:paraId="7CBA3DC8" w14:textId="77777777" w:rsidR="001F4141" w:rsidRDefault="001F4141" w:rsidP="00B76261">
            <w:pPr>
              <w:jc w:val="center"/>
            </w:pPr>
            <w:r>
              <w:rPr>
                <w:rFonts w:ascii="Calibri" w:hAnsi="Calibri" w:cs="Calibri"/>
                <w:color w:val="000000"/>
              </w:rPr>
              <w:t>5</w:t>
            </w:r>
          </w:p>
        </w:tc>
        <w:tc>
          <w:tcPr>
            <w:tcW w:w="668" w:type="dxa"/>
            <w:shd w:val="clear" w:color="auto" w:fill="auto"/>
            <w:vAlign w:val="bottom"/>
          </w:tcPr>
          <w:p w14:paraId="0FE120E3" w14:textId="77777777" w:rsidR="001F4141" w:rsidRDefault="001F4141" w:rsidP="00B76261">
            <w:pPr>
              <w:jc w:val="center"/>
            </w:pPr>
            <w:r>
              <w:rPr>
                <w:rFonts w:ascii="Calibri" w:hAnsi="Calibri" w:cs="Calibri"/>
                <w:color w:val="000000"/>
              </w:rPr>
              <w:t>6</w:t>
            </w:r>
          </w:p>
        </w:tc>
        <w:tc>
          <w:tcPr>
            <w:tcW w:w="668" w:type="dxa"/>
            <w:shd w:val="clear" w:color="auto" w:fill="auto"/>
            <w:vAlign w:val="bottom"/>
          </w:tcPr>
          <w:p w14:paraId="4AB7686D" w14:textId="77777777" w:rsidR="001F4141" w:rsidRDefault="001F4141" w:rsidP="00B76261">
            <w:pPr>
              <w:jc w:val="center"/>
            </w:pPr>
            <w:r>
              <w:rPr>
                <w:rFonts w:ascii="Calibri" w:hAnsi="Calibri" w:cs="Calibri"/>
                <w:color w:val="000000"/>
              </w:rPr>
              <w:t>6</w:t>
            </w:r>
          </w:p>
        </w:tc>
        <w:tc>
          <w:tcPr>
            <w:tcW w:w="668" w:type="dxa"/>
            <w:shd w:val="clear" w:color="auto" w:fill="auto"/>
            <w:vAlign w:val="bottom"/>
          </w:tcPr>
          <w:p w14:paraId="792DEDC5" w14:textId="77777777" w:rsidR="001F4141" w:rsidRDefault="001F4141" w:rsidP="00B76261">
            <w:pPr>
              <w:jc w:val="center"/>
            </w:pPr>
            <w:r>
              <w:rPr>
                <w:rFonts w:ascii="Calibri" w:hAnsi="Calibri" w:cs="Calibri"/>
                <w:color w:val="000000"/>
              </w:rPr>
              <w:t>5</w:t>
            </w:r>
          </w:p>
        </w:tc>
        <w:tc>
          <w:tcPr>
            <w:tcW w:w="668" w:type="dxa"/>
            <w:shd w:val="clear" w:color="auto" w:fill="auto"/>
            <w:vAlign w:val="bottom"/>
          </w:tcPr>
          <w:p w14:paraId="7207860A" w14:textId="77777777" w:rsidR="001F4141" w:rsidRDefault="001F4141" w:rsidP="00B76261">
            <w:pPr>
              <w:jc w:val="center"/>
            </w:pPr>
            <w:r>
              <w:rPr>
                <w:rFonts w:ascii="Calibri" w:hAnsi="Calibri" w:cs="Calibri"/>
                <w:color w:val="000000"/>
              </w:rPr>
              <w:t>3</w:t>
            </w:r>
          </w:p>
        </w:tc>
        <w:tc>
          <w:tcPr>
            <w:tcW w:w="668" w:type="dxa"/>
            <w:shd w:val="clear" w:color="auto" w:fill="auto"/>
            <w:vAlign w:val="bottom"/>
          </w:tcPr>
          <w:p w14:paraId="25AE27F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541069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AA6244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2CB4AD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C0385D5" w14:textId="77777777" w:rsidR="001F4141" w:rsidRDefault="001F4141" w:rsidP="00B76261">
            <w:pPr>
              <w:jc w:val="center"/>
            </w:pPr>
            <w:r>
              <w:rPr>
                <w:rFonts w:ascii="Calibri" w:hAnsi="Calibri" w:cs="Calibri"/>
                <w:color w:val="000000"/>
              </w:rPr>
              <w:t>0</w:t>
            </w:r>
          </w:p>
        </w:tc>
      </w:tr>
      <w:tr w:rsidR="001F4141" w14:paraId="44D08CD0" w14:textId="77777777" w:rsidTr="00B76261">
        <w:tc>
          <w:tcPr>
            <w:tcW w:w="667" w:type="dxa"/>
            <w:vMerge/>
            <w:tcBorders>
              <w:right w:val="nil"/>
            </w:tcBorders>
          </w:tcPr>
          <w:p w14:paraId="7F551900" w14:textId="77777777" w:rsidR="001F4141" w:rsidRDefault="001F4141" w:rsidP="00B76261">
            <w:pPr>
              <w:jc w:val="center"/>
            </w:pPr>
          </w:p>
        </w:tc>
        <w:tc>
          <w:tcPr>
            <w:tcW w:w="667" w:type="dxa"/>
            <w:tcBorders>
              <w:top w:val="nil"/>
              <w:left w:val="nil"/>
              <w:bottom w:val="nil"/>
              <w:right w:val="single" w:sz="4" w:space="0" w:color="auto"/>
            </w:tcBorders>
          </w:tcPr>
          <w:p w14:paraId="7EAD0A1C" w14:textId="77777777" w:rsidR="001F4141" w:rsidRDefault="001F4141" w:rsidP="00B76261">
            <w:pPr>
              <w:jc w:val="center"/>
            </w:pPr>
            <w:r>
              <w:t>22</w:t>
            </w:r>
          </w:p>
        </w:tc>
        <w:tc>
          <w:tcPr>
            <w:tcW w:w="668" w:type="dxa"/>
            <w:tcBorders>
              <w:left w:val="single" w:sz="4" w:space="0" w:color="auto"/>
            </w:tcBorders>
          </w:tcPr>
          <w:p w14:paraId="4F69D0C7" w14:textId="77777777" w:rsidR="001F4141" w:rsidRDefault="001F4141" w:rsidP="00B76261">
            <w:pPr>
              <w:jc w:val="center"/>
            </w:pPr>
            <w:r>
              <w:t>0</w:t>
            </w:r>
          </w:p>
        </w:tc>
        <w:tc>
          <w:tcPr>
            <w:tcW w:w="668" w:type="dxa"/>
            <w:shd w:val="clear" w:color="auto" w:fill="auto"/>
            <w:vAlign w:val="bottom"/>
          </w:tcPr>
          <w:p w14:paraId="297B3ED5" w14:textId="77777777" w:rsidR="001F4141" w:rsidRDefault="001F4141" w:rsidP="00B76261">
            <w:pPr>
              <w:jc w:val="center"/>
            </w:pPr>
            <w:r>
              <w:rPr>
                <w:rFonts w:ascii="Calibri" w:hAnsi="Calibri" w:cs="Calibri"/>
                <w:color w:val="000000"/>
              </w:rPr>
              <w:t>2.5</w:t>
            </w:r>
          </w:p>
        </w:tc>
        <w:tc>
          <w:tcPr>
            <w:tcW w:w="668" w:type="dxa"/>
            <w:shd w:val="clear" w:color="auto" w:fill="auto"/>
            <w:vAlign w:val="bottom"/>
          </w:tcPr>
          <w:p w14:paraId="7826315D" w14:textId="77777777" w:rsidR="001F4141" w:rsidRDefault="001F4141" w:rsidP="00B76261">
            <w:pPr>
              <w:jc w:val="center"/>
            </w:pPr>
            <w:r>
              <w:rPr>
                <w:rFonts w:ascii="Calibri" w:hAnsi="Calibri" w:cs="Calibri"/>
                <w:color w:val="000000"/>
              </w:rPr>
              <w:t>4</w:t>
            </w:r>
          </w:p>
        </w:tc>
        <w:tc>
          <w:tcPr>
            <w:tcW w:w="668" w:type="dxa"/>
            <w:shd w:val="clear" w:color="auto" w:fill="auto"/>
            <w:vAlign w:val="bottom"/>
          </w:tcPr>
          <w:p w14:paraId="6C40C1A1"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0B513FA4" w14:textId="77777777" w:rsidR="001F4141" w:rsidRDefault="001F4141" w:rsidP="00B76261">
            <w:pPr>
              <w:jc w:val="center"/>
            </w:pPr>
            <w:r>
              <w:rPr>
                <w:rFonts w:ascii="Calibri" w:hAnsi="Calibri" w:cs="Calibri"/>
                <w:color w:val="000000"/>
              </w:rPr>
              <w:t>4</w:t>
            </w:r>
          </w:p>
        </w:tc>
        <w:tc>
          <w:tcPr>
            <w:tcW w:w="668" w:type="dxa"/>
            <w:shd w:val="clear" w:color="auto" w:fill="auto"/>
            <w:vAlign w:val="bottom"/>
          </w:tcPr>
          <w:p w14:paraId="47033DAF" w14:textId="77777777" w:rsidR="001F4141" w:rsidRDefault="001F4141" w:rsidP="00B76261">
            <w:pPr>
              <w:jc w:val="center"/>
            </w:pPr>
            <w:r>
              <w:rPr>
                <w:rFonts w:ascii="Calibri" w:hAnsi="Calibri" w:cs="Calibri"/>
                <w:color w:val="000000"/>
              </w:rPr>
              <w:t>2.5</w:t>
            </w:r>
          </w:p>
        </w:tc>
        <w:tc>
          <w:tcPr>
            <w:tcW w:w="668" w:type="dxa"/>
            <w:shd w:val="clear" w:color="auto" w:fill="auto"/>
            <w:vAlign w:val="bottom"/>
          </w:tcPr>
          <w:p w14:paraId="62624AD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FDF4738"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3BC12F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131B0F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A5E6532"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25CFFDE" w14:textId="77777777" w:rsidR="001F4141" w:rsidRDefault="001F4141" w:rsidP="00B76261">
            <w:pPr>
              <w:jc w:val="center"/>
            </w:pPr>
            <w:r>
              <w:rPr>
                <w:rFonts w:ascii="Calibri" w:hAnsi="Calibri" w:cs="Calibri"/>
                <w:color w:val="000000"/>
              </w:rPr>
              <w:t>0</w:t>
            </w:r>
          </w:p>
        </w:tc>
      </w:tr>
      <w:tr w:rsidR="001F4141" w14:paraId="42F65F84" w14:textId="77777777" w:rsidTr="00B76261">
        <w:tc>
          <w:tcPr>
            <w:tcW w:w="667" w:type="dxa"/>
            <w:vMerge/>
            <w:tcBorders>
              <w:right w:val="nil"/>
            </w:tcBorders>
          </w:tcPr>
          <w:p w14:paraId="0FB6E501" w14:textId="77777777" w:rsidR="001F4141" w:rsidRDefault="001F4141" w:rsidP="00B76261">
            <w:pPr>
              <w:jc w:val="center"/>
            </w:pPr>
          </w:p>
        </w:tc>
        <w:tc>
          <w:tcPr>
            <w:tcW w:w="667" w:type="dxa"/>
            <w:tcBorders>
              <w:top w:val="nil"/>
              <w:left w:val="nil"/>
              <w:bottom w:val="nil"/>
              <w:right w:val="single" w:sz="4" w:space="0" w:color="auto"/>
            </w:tcBorders>
          </w:tcPr>
          <w:p w14:paraId="767C0EE2" w14:textId="77777777" w:rsidR="001F4141" w:rsidRDefault="001F4141" w:rsidP="00B76261">
            <w:pPr>
              <w:jc w:val="center"/>
            </w:pPr>
            <w:r>
              <w:t>23</w:t>
            </w:r>
          </w:p>
        </w:tc>
        <w:tc>
          <w:tcPr>
            <w:tcW w:w="668" w:type="dxa"/>
            <w:tcBorders>
              <w:left w:val="single" w:sz="4" w:space="0" w:color="auto"/>
            </w:tcBorders>
          </w:tcPr>
          <w:p w14:paraId="1053E4CC" w14:textId="77777777" w:rsidR="001F4141" w:rsidRDefault="001F4141" w:rsidP="00B76261">
            <w:pPr>
              <w:jc w:val="center"/>
            </w:pPr>
            <w:r>
              <w:t>0</w:t>
            </w:r>
          </w:p>
        </w:tc>
        <w:tc>
          <w:tcPr>
            <w:tcW w:w="668" w:type="dxa"/>
            <w:shd w:val="clear" w:color="auto" w:fill="auto"/>
            <w:vAlign w:val="bottom"/>
          </w:tcPr>
          <w:p w14:paraId="7D7D20C6" w14:textId="77777777" w:rsidR="001F4141" w:rsidRDefault="001F4141" w:rsidP="00B76261">
            <w:pPr>
              <w:jc w:val="center"/>
            </w:pPr>
            <w:r>
              <w:rPr>
                <w:rFonts w:ascii="Calibri" w:hAnsi="Calibri" w:cs="Calibri"/>
                <w:color w:val="000000"/>
              </w:rPr>
              <w:t>2</w:t>
            </w:r>
          </w:p>
        </w:tc>
        <w:tc>
          <w:tcPr>
            <w:tcW w:w="668" w:type="dxa"/>
            <w:shd w:val="clear" w:color="auto" w:fill="auto"/>
            <w:vAlign w:val="bottom"/>
          </w:tcPr>
          <w:p w14:paraId="445F54C0" w14:textId="77777777" w:rsidR="001F4141" w:rsidRDefault="001F4141" w:rsidP="00B76261">
            <w:pPr>
              <w:jc w:val="center"/>
            </w:pPr>
            <w:r>
              <w:rPr>
                <w:rFonts w:ascii="Calibri" w:hAnsi="Calibri" w:cs="Calibri"/>
                <w:color w:val="000000"/>
              </w:rPr>
              <w:t>3</w:t>
            </w:r>
          </w:p>
        </w:tc>
        <w:tc>
          <w:tcPr>
            <w:tcW w:w="668" w:type="dxa"/>
            <w:shd w:val="clear" w:color="auto" w:fill="auto"/>
            <w:vAlign w:val="bottom"/>
          </w:tcPr>
          <w:p w14:paraId="1843174E" w14:textId="77777777" w:rsidR="001F4141" w:rsidRDefault="001F4141" w:rsidP="00B76261">
            <w:pPr>
              <w:jc w:val="center"/>
            </w:pPr>
            <w:r>
              <w:rPr>
                <w:rFonts w:ascii="Calibri" w:hAnsi="Calibri" w:cs="Calibri"/>
                <w:color w:val="000000"/>
              </w:rPr>
              <w:t>3</w:t>
            </w:r>
          </w:p>
        </w:tc>
        <w:tc>
          <w:tcPr>
            <w:tcW w:w="668" w:type="dxa"/>
            <w:shd w:val="clear" w:color="auto" w:fill="auto"/>
            <w:vAlign w:val="bottom"/>
          </w:tcPr>
          <w:p w14:paraId="60E1BEBC" w14:textId="77777777" w:rsidR="001F4141" w:rsidRDefault="001F4141" w:rsidP="00B76261">
            <w:pPr>
              <w:jc w:val="center"/>
            </w:pPr>
            <w:r>
              <w:rPr>
                <w:rFonts w:ascii="Calibri" w:hAnsi="Calibri" w:cs="Calibri"/>
                <w:color w:val="000000"/>
              </w:rPr>
              <w:t>2</w:t>
            </w:r>
          </w:p>
        </w:tc>
        <w:tc>
          <w:tcPr>
            <w:tcW w:w="668" w:type="dxa"/>
            <w:shd w:val="clear" w:color="auto" w:fill="auto"/>
            <w:vAlign w:val="bottom"/>
          </w:tcPr>
          <w:p w14:paraId="4F5F235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FDC844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9CC2576"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7C5EF2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F7418A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3E2EA67"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347578B" w14:textId="77777777" w:rsidR="001F4141" w:rsidRDefault="001F4141" w:rsidP="00B76261">
            <w:pPr>
              <w:jc w:val="center"/>
            </w:pPr>
            <w:r>
              <w:rPr>
                <w:rFonts w:ascii="Calibri" w:hAnsi="Calibri" w:cs="Calibri"/>
                <w:color w:val="000000"/>
              </w:rPr>
              <w:t>0</w:t>
            </w:r>
          </w:p>
        </w:tc>
      </w:tr>
      <w:tr w:rsidR="001F4141" w14:paraId="07E4C2E9" w14:textId="77777777" w:rsidTr="00B76261">
        <w:tc>
          <w:tcPr>
            <w:tcW w:w="667" w:type="dxa"/>
            <w:vMerge/>
            <w:tcBorders>
              <w:right w:val="nil"/>
            </w:tcBorders>
          </w:tcPr>
          <w:p w14:paraId="00BB13A3" w14:textId="77777777" w:rsidR="001F4141" w:rsidRDefault="001F4141" w:rsidP="00B76261">
            <w:pPr>
              <w:jc w:val="center"/>
            </w:pPr>
          </w:p>
        </w:tc>
        <w:tc>
          <w:tcPr>
            <w:tcW w:w="667" w:type="dxa"/>
            <w:tcBorders>
              <w:top w:val="nil"/>
              <w:left w:val="nil"/>
              <w:bottom w:val="nil"/>
              <w:right w:val="single" w:sz="4" w:space="0" w:color="auto"/>
            </w:tcBorders>
          </w:tcPr>
          <w:p w14:paraId="23ED0F09" w14:textId="77777777" w:rsidR="001F4141" w:rsidRDefault="001F4141" w:rsidP="00B76261">
            <w:pPr>
              <w:jc w:val="center"/>
            </w:pPr>
            <w:r>
              <w:t>24</w:t>
            </w:r>
          </w:p>
        </w:tc>
        <w:tc>
          <w:tcPr>
            <w:tcW w:w="668" w:type="dxa"/>
            <w:tcBorders>
              <w:left w:val="single" w:sz="4" w:space="0" w:color="auto"/>
            </w:tcBorders>
          </w:tcPr>
          <w:p w14:paraId="5866964C" w14:textId="77777777" w:rsidR="001F4141" w:rsidRDefault="001F4141" w:rsidP="00B76261">
            <w:pPr>
              <w:jc w:val="center"/>
            </w:pPr>
            <w:r>
              <w:t>0</w:t>
            </w:r>
          </w:p>
        </w:tc>
        <w:tc>
          <w:tcPr>
            <w:tcW w:w="668" w:type="dxa"/>
            <w:shd w:val="clear" w:color="auto" w:fill="auto"/>
            <w:vAlign w:val="bottom"/>
          </w:tcPr>
          <w:p w14:paraId="72A0D8A1"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1FA39A1E" w14:textId="77777777" w:rsidR="001F4141" w:rsidRDefault="001F4141" w:rsidP="00B76261">
            <w:pPr>
              <w:jc w:val="center"/>
            </w:pPr>
            <w:r>
              <w:rPr>
                <w:rFonts w:ascii="Calibri" w:hAnsi="Calibri" w:cs="Calibri"/>
                <w:color w:val="000000"/>
              </w:rPr>
              <w:t>2</w:t>
            </w:r>
          </w:p>
        </w:tc>
        <w:tc>
          <w:tcPr>
            <w:tcW w:w="668" w:type="dxa"/>
            <w:shd w:val="clear" w:color="auto" w:fill="auto"/>
            <w:vAlign w:val="bottom"/>
          </w:tcPr>
          <w:p w14:paraId="625C2DAA"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0550B88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4C346B2"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27BCA9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218F2D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2288A47"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84DA8E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6564B7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79AC782" w14:textId="77777777" w:rsidR="001F4141" w:rsidRDefault="001F4141" w:rsidP="00B76261">
            <w:pPr>
              <w:jc w:val="center"/>
            </w:pPr>
            <w:r>
              <w:rPr>
                <w:rFonts w:ascii="Calibri" w:hAnsi="Calibri" w:cs="Calibri"/>
                <w:color w:val="000000"/>
              </w:rPr>
              <w:t>0</w:t>
            </w:r>
          </w:p>
        </w:tc>
      </w:tr>
      <w:tr w:rsidR="001F4141" w14:paraId="32009A49" w14:textId="77777777" w:rsidTr="00B76261">
        <w:tc>
          <w:tcPr>
            <w:tcW w:w="667" w:type="dxa"/>
            <w:vMerge/>
            <w:tcBorders>
              <w:right w:val="nil"/>
            </w:tcBorders>
          </w:tcPr>
          <w:p w14:paraId="6E1621B5" w14:textId="77777777" w:rsidR="001F4141" w:rsidRDefault="001F4141" w:rsidP="00B76261">
            <w:pPr>
              <w:jc w:val="center"/>
            </w:pPr>
          </w:p>
        </w:tc>
        <w:tc>
          <w:tcPr>
            <w:tcW w:w="667" w:type="dxa"/>
            <w:tcBorders>
              <w:top w:val="nil"/>
              <w:left w:val="nil"/>
              <w:bottom w:val="nil"/>
              <w:right w:val="single" w:sz="4" w:space="0" w:color="auto"/>
            </w:tcBorders>
          </w:tcPr>
          <w:p w14:paraId="62181E61" w14:textId="77777777" w:rsidR="001F4141" w:rsidRDefault="001F4141" w:rsidP="00B76261">
            <w:pPr>
              <w:jc w:val="center"/>
            </w:pPr>
            <w:r>
              <w:t>25</w:t>
            </w:r>
          </w:p>
        </w:tc>
        <w:tc>
          <w:tcPr>
            <w:tcW w:w="668" w:type="dxa"/>
            <w:tcBorders>
              <w:left w:val="single" w:sz="4" w:space="0" w:color="auto"/>
            </w:tcBorders>
          </w:tcPr>
          <w:p w14:paraId="5252525E" w14:textId="77777777" w:rsidR="001F4141" w:rsidRDefault="001F4141" w:rsidP="00B76261">
            <w:pPr>
              <w:jc w:val="center"/>
            </w:pPr>
            <w:r>
              <w:t>0</w:t>
            </w:r>
          </w:p>
        </w:tc>
        <w:tc>
          <w:tcPr>
            <w:tcW w:w="668" w:type="dxa"/>
            <w:shd w:val="clear" w:color="auto" w:fill="auto"/>
            <w:vAlign w:val="bottom"/>
          </w:tcPr>
          <w:p w14:paraId="3B2EC5E7" w14:textId="77777777" w:rsidR="001F4141" w:rsidRDefault="001F4141" w:rsidP="00B76261">
            <w:pPr>
              <w:jc w:val="center"/>
            </w:pPr>
            <w:r>
              <w:rPr>
                <w:rFonts w:ascii="Calibri" w:hAnsi="Calibri" w:cs="Calibri"/>
                <w:color w:val="000000"/>
              </w:rPr>
              <w:t>1</w:t>
            </w:r>
          </w:p>
        </w:tc>
        <w:tc>
          <w:tcPr>
            <w:tcW w:w="668" w:type="dxa"/>
            <w:shd w:val="clear" w:color="auto" w:fill="auto"/>
            <w:vAlign w:val="bottom"/>
          </w:tcPr>
          <w:p w14:paraId="0C6AFC06" w14:textId="77777777" w:rsidR="001F4141" w:rsidRDefault="001F4141" w:rsidP="00B76261">
            <w:pPr>
              <w:jc w:val="center"/>
            </w:pPr>
            <w:r>
              <w:rPr>
                <w:rFonts w:ascii="Calibri" w:hAnsi="Calibri" w:cs="Calibri"/>
                <w:color w:val="000000"/>
              </w:rPr>
              <w:t>1</w:t>
            </w:r>
          </w:p>
        </w:tc>
        <w:tc>
          <w:tcPr>
            <w:tcW w:w="668" w:type="dxa"/>
            <w:shd w:val="clear" w:color="auto" w:fill="auto"/>
            <w:vAlign w:val="bottom"/>
          </w:tcPr>
          <w:p w14:paraId="7F53222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35155C8"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254B4F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6B05E3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71B8468"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5B3392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7A3C5C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0E69FB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A89C2BD" w14:textId="77777777" w:rsidR="001F4141" w:rsidRDefault="001F4141" w:rsidP="00B76261">
            <w:pPr>
              <w:jc w:val="center"/>
            </w:pPr>
            <w:r>
              <w:rPr>
                <w:rFonts w:ascii="Calibri" w:hAnsi="Calibri" w:cs="Calibri"/>
                <w:color w:val="000000"/>
              </w:rPr>
              <w:t>0</w:t>
            </w:r>
          </w:p>
        </w:tc>
      </w:tr>
      <w:tr w:rsidR="001F4141" w14:paraId="55BDCE7D" w14:textId="77777777" w:rsidTr="00B76261">
        <w:tc>
          <w:tcPr>
            <w:tcW w:w="667" w:type="dxa"/>
            <w:vMerge/>
            <w:tcBorders>
              <w:right w:val="nil"/>
            </w:tcBorders>
          </w:tcPr>
          <w:p w14:paraId="5C2BC340" w14:textId="77777777" w:rsidR="001F4141" w:rsidRDefault="001F4141" w:rsidP="00B76261">
            <w:pPr>
              <w:jc w:val="center"/>
            </w:pPr>
          </w:p>
        </w:tc>
        <w:tc>
          <w:tcPr>
            <w:tcW w:w="667" w:type="dxa"/>
            <w:tcBorders>
              <w:top w:val="nil"/>
              <w:left w:val="nil"/>
              <w:bottom w:val="nil"/>
              <w:right w:val="single" w:sz="4" w:space="0" w:color="auto"/>
            </w:tcBorders>
          </w:tcPr>
          <w:p w14:paraId="15EE5B33" w14:textId="77777777" w:rsidR="001F4141" w:rsidRDefault="001F4141" w:rsidP="00B76261">
            <w:pPr>
              <w:jc w:val="center"/>
            </w:pPr>
            <w:r>
              <w:t>26</w:t>
            </w:r>
          </w:p>
        </w:tc>
        <w:tc>
          <w:tcPr>
            <w:tcW w:w="668" w:type="dxa"/>
            <w:tcBorders>
              <w:left w:val="single" w:sz="4" w:space="0" w:color="auto"/>
            </w:tcBorders>
          </w:tcPr>
          <w:p w14:paraId="742D6B0C" w14:textId="77777777" w:rsidR="001F4141" w:rsidRDefault="001F4141" w:rsidP="00B76261">
            <w:pPr>
              <w:jc w:val="center"/>
            </w:pPr>
            <w:r>
              <w:t>0</w:t>
            </w:r>
          </w:p>
        </w:tc>
        <w:tc>
          <w:tcPr>
            <w:tcW w:w="668" w:type="dxa"/>
            <w:shd w:val="clear" w:color="auto" w:fill="auto"/>
            <w:vAlign w:val="bottom"/>
          </w:tcPr>
          <w:p w14:paraId="0D709C0E" w14:textId="77777777" w:rsidR="001F4141" w:rsidRDefault="001F4141" w:rsidP="00B76261">
            <w:pPr>
              <w:jc w:val="center"/>
            </w:pPr>
            <w:r>
              <w:rPr>
                <w:rFonts w:ascii="Calibri" w:hAnsi="Calibri" w:cs="Calibri"/>
                <w:color w:val="000000"/>
              </w:rPr>
              <w:t>0.5</w:t>
            </w:r>
          </w:p>
        </w:tc>
        <w:tc>
          <w:tcPr>
            <w:tcW w:w="668" w:type="dxa"/>
            <w:shd w:val="clear" w:color="auto" w:fill="auto"/>
            <w:vAlign w:val="bottom"/>
          </w:tcPr>
          <w:p w14:paraId="341F7FC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774F192"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C643B7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C4929E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DD86FA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341695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F72DD22"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49A59D6"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075439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DAE60A0" w14:textId="77777777" w:rsidR="001F4141" w:rsidRDefault="001F4141" w:rsidP="00B76261">
            <w:pPr>
              <w:jc w:val="center"/>
            </w:pPr>
            <w:r>
              <w:rPr>
                <w:rFonts w:ascii="Calibri" w:hAnsi="Calibri" w:cs="Calibri"/>
                <w:color w:val="000000"/>
              </w:rPr>
              <w:t>0</w:t>
            </w:r>
          </w:p>
        </w:tc>
      </w:tr>
      <w:tr w:rsidR="001F4141" w14:paraId="7BDD47BC" w14:textId="77777777" w:rsidTr="00B76261">
        <w:tc>
          <w:tcPr>
            <w:tcW w:w="667" w:type="dxa"/>
            <w:vMerge/>
            <w:tcBorders>
              <w:right w:val="nil"/>
            </w:tcBorders>
          </w:tcPr>
          <w:p w14:paraId="6DA76EB2" w14:textId="77777777" w:rsidR="001F4141" w:rsidRDefault="001F4141" w:rsidP="00B76261">
            <w:pPr>
              <w:jc w:val="center"/>
            </w:pPr>
          </w:p>
        </w:tc>
        <w:tc>
          <w:tcPr>
            <w:tcW w:w="667" w:type="dxa"/>
            <w:tcBorders>
              <w:top w:val="nil"/>
              <w:left w:val="nil"/>
              <w:bottom w:val="nil"/>
              <w:right w:val="single" w:sz="4" w:space="0" w:color="auto"/>
            </w:tcBorders>
          </w:tcPr>
          <w:p w14:paraId="4B4E81F9" w14:textId="77777777" w:rsidR="001F4141" w:rsidRDefault="001F4141" w:rsidP="00B76261">
            <w:pPr>
              <w:jc w:val="center"/>
            </w:pPr>
            <w:r>
              <w:t>27</w:t>
            </w:r>
          </w:p>
        </w:tc>
        <w:tc>
          <w:tcPr>
            <w:tcW w:w="668" w:type="dxa"/>
            <w:tcBorders>
              <w:left w:val="single" w:sz="4" w:space="0" w:color="auto"/>
            </w:tcBorders>
          </w:tcPr>
          <w:p w14:paraId="1DDD0919" w14:textId="77777777" w:rsidR="001F4141" w:rsidRDefault="001F4141" w:rsidP="00B76261">
            <w:pPr>
              <w:jc w:val="center"/>
            </w:pPr>
            <w:r>
              <w:t>0</w:t>
            </w:r>
          </w:p>
        </w:tc>
        <w:tc>
          <w:tcPr>
            <w:tcW w:w="668" w:type="dxa"/>
            <w:shd w:val="clear" w:color="auto" w:fill="auto"/>
            <w:vAlign w:val="bottom"/>
          </w:tcPr>
          <w:p w14:paraId="43B2BD2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B1050E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BFD44F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E4B089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F95CC3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0C76240"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C10DAA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DA2569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7E0079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88F081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235251A" w14:textId="77777777" w:rsidR="001F4141" w:rsidRDefault="001F4141" w:rsidP="00B76261">
            <w:pPr>
              <w:jc w:val="center"/>
            </w:pPr>
            <w:r>
              <w:rPr>
                <w:rFonts w:ascii="Calibri" w:hAnsi="Calibri" w:cs="Calibri"/>
                <w:color w:val="000000"/>
              </w:rPr>
              <w:t>0</w:t>
            </w:r>
          </w:p>
        </w:tc>
      </w:tr>
      <w:tr w:rsidR="001F4141" w14:paraId="2A213C85" w14:textId="77777777" w:rsidTr="00B76261">
        <w:tc>
          <w:tcPr>
            <w:tcW w:w="667" w:type="dxa"/>
            <w:vMerge/>
            <w:tcBorders>
              <w:right w:val="nil"/>
            </w:tcBorders>
          </w:tcPr>
          <w:p w14:paraId="7315E9B6" w14:textId="77777777" w:rsidR="001F4141" w:rsidRDefault="001F4141" w:rsidP="00B76261">
            <w:pPr>
              <w:jc w:val="center"/>
            </w:pPr>
          </w:p>
        </w:tc>
        <w:tc>
          <w:tcPr>
            <w:tcW w:w="667" w:type="dxa"/>
            <w:tcBorders>
              <w:top w:val="nil"/>
              <w:left w:val="nil"/>
              <w:bottom w:val="nil"/>
              <w:right w:val="single" w:sz="4" w:space="0" w:color="auto"/>
            </w:tcBorders>
          </w:tcPr>
          <w:p w14:paraId="2AB3D30B" w14:textId="77777777" w:rsidR="001F4141" w:rsidRDefault="001F4141" w:rsidP="00B76261">
            <w:pPr>
              <w:jc w:val="center"/>
            </w:pPr>
            <w:r>
              <w:t>28</w:t>
            </w:r>
          </w:p>
        </w:tc>
        <w:tc>
          <w:tcPr>
            <w:tcW w:w="668" w:type="dxa"/>
            <w:tcBorders>
              <w:left w:val="single" w:sz="4" w:space="0" w:color="auto"/>
            </w:tcBorders>
          </w:tcPr>
          <w:p w14:paraId="4FB42470" w14:textId="77777777" w:rsidR="001F4141" w:rsidRDefault="001F4141" w:rsidP="00B76261">
            <w:pPr>
              <w:jc w:val="center"/>
            </w:pPr>
            <w:r>
              <w:t>0</w:t>
            </w:r>
          </w:p>
        </w:tc>
        <w:tc>
          <w:tcPr>
            <w:tcW w:w="668" w:type="dxa"/>
            <w:shd w:val="clear" w:color="auto" w:fill="auto"/>
            <w:vAlign w:val="bottom"/>
          </w:tcPr>
          <w:p w14:paraId="4CE6B58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9CFCC6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3E1274B"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FAD319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254B41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68EAE3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ABDC96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DE5077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65CCBF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1093A9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A1887DE" w14:textId="77777777" w:rsidR="001F4141" w:rsidRDefault="001F4141" w:rsidP="00B76261">
            <w:pPr>
              <w:jc w:val="center"/>
            </w:pPr>
            <w:r>
              <w:rPr>
                <w:rFonts w:ascii="Calibri" w:hAnsi="Calibri" w:cs="Calibri"/>
                <w:color w:val="000000"/>
              </w:rPr>
              <w:t>0</w:t>
            </w:r>
          </w:p>
        </w:tc>
      </w:tr>
      <w:tr w:rsidR="001F4141" w14:paraId="23DB3879" w14:textId="77777777" w:rsidTr="00B76261">
        <w:tc>
          <w:tcPr>
            <w:tcW w:w="667" w:type="dxa"/>
            <w:vMerge/>
            <w:tcBorders>
              <w:right w:val="nil"/>
            </w:tcBorders>
          </w:tcPr>
          <w:p w14:paraId="581B913B" w14:textId="77777777" w:rsidR="001F4141" w:rsidRDefault="001F4141" w:rsidP="00B76261">
            <w:pPr>
              <w:jc w:val="center"/>
            </w:pPr>
          </w:p>
        </w:tc>
        <w:tc>
          <w:tcPr>
            <w:tcW w:w="667" w:type="dxa"/>
            <w:tcBorders>
              <w:top w:val="nil"/>
              <w:left w:val="nil"/>
              <w:bottom w:val="nil"/>
              <w:right w:val="single" w:sz="4" w:space="0" w:color="auto"/>
            </w:tcBorders>
          </w:tcPr>
          <w:p w14:paraId="349F793F" w14:textId="77777777" w:rsidR="001F4141" w:rsidRDefault="001F4141" w:rsidP="00B76261">
            <w:pPr>
              <w:jc w:val="center"/>
            </w:pPr>
            <w:r>
              <w:t>29</w:t>
            </w:r>
          </w:p>
        </w:tc>
        <w:tc>
          <w:tcPr>
            <w:tcW w:w="668" w:type="dxa"/>
            <w:tcBorders>
              <w:left w:val="single" w:sz="4" w:space="0" w:color="auto"/>
            </w:tcBorders>
          </w:tcPr>
          <w:p w14:paraId="64FB468B" w14:textId="77777777" w:rsidR="001F4141" w:rsidRDefault="001F4141" w:rsidP="00B76261">
            <w:pPr>
              <w:jc w:val="center"/>
            </w:pPr>
            <w:r>
              <w:t>0</w:t>
            </w:r>
          </w:p>
        </w:tc>
        <w:tc>
          <w:tcPr>
            <w:tcW w:w="668" w:type="dxa"/>
            <w:shd w:val="clear" w:color="auto" w:fill="auto"/>
            <w:vAlign w:val="bottom"/>
          </w:tcPr>
          <w:p w14:paraId="16CE287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DF38BF6"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34D4CB0"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783BA3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38B3490"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E6C305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7880E2B"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9944BC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92D02EB"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ED5A61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552C84F" w14:textId="77777777" w:rsidR="001F4141" w:rsidRDefault="001F4141" w:rsidP="00B76261">
            <w:pPr>
              <w:jc w:val="center"/>
            </w:pPr>
            <w:r>
              <w:rPr>
                <w:rFonts w:ascii="Calibri" w:hAnsi="Calibri" w:cs="Calibri"/>
                <w:color w:val="000000"/>
              </w:rPr>
              <w:t>0</w:t>
            </w:r>
          </w:p>
        </w:tc>
      </w:tr>
      <w:tr w:rsidR="001F4141" w14:paraId="3C407E8F" w14:textId="77777777" w:rsidTr="00B76261">
        <w:tc>
          <w:tcPr>
            <w:tcW w:w="667" w:type="dxa"/>
            <w:vMerge/>
            <w:tcBorders>
              <w:right w:val="nil"/>
            </w:tcBorders>
          </w:tcPr>
          <w:p w14:paraId="2C122F28" w14:textId="77777777" w:rsidR="001F4141" w:rsidRDefault="001F4141" w:rsidP="00B76261">
            <w:pPr>
              <w:jc w:val="center"/>
            </w:pPr>
          </w:p>
        </w:tc>
        <w:tc>
          <w:tcPr>
            <w:tcW w:w="667" w:type="dxa"/>
            <w:tcBorders>
              <w:top w:val="nil"/>
              <w:left w:val="nil"/>
              <w:bottom w:val="nil"/>
              <w:right w:val="single" w:sz="4" w:space="0" w:color="auto"/>
            </w:tcBorders>
          </w:tcPr>
          <w:p w14:paraId="50A7EA05" w14:textId="77777777" w:rsidR="001F4141" w:rsidRDefault="001F4141" w:rsidP="00B76261">
            <w:pPr>
              <w:jc w:val="center"/>
            </w:pPr>
            <w:r>
              <w:t>30</w:t>
            </w:r>
          </w:p>
        </w:tc>
        <w:tc>
          <w:tcPr>
            <w:tcW w:w="668" w:type="dxa"/>
            <w:tcBorders>
              <w:left w:val="single" w:sz="4" w:space="0" w:color="auto"/>
            </w:tcBorders>
          </w:tcPr>
          <w:p w14:paraId="54C9AF83" w14:textId="77777777" w:rsidR="001F4141" w:rsidRDefault="001F4141" w:rsidP="00B76261">
            <w:pPr>
              <w:jc w:val="center"/>
            </w:pPr>
            <w:r>
              <w:t>0</w:t>
            </w:r>
          </w:p>
        </w:tc>
        <w:tc>
          <w:tcPr>
            <w:tcW w:w="668" w:type="dxa"/>
            <w:shd w:val="clear" w:color="auto" w:fill="auto"/>
            <w:vAlign w:val="bottom"/>
          </w:tcPr>
          <w:p w14:paraId="585F0B6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14668C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52F8B9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C0BEBA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05BB1B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8BEA49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4BCCAC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9BD4982"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DB9BFB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9FBBD5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99CB7B5" w14:textId="77777777" w:rsidR="001F4141" w:rsidRDefault="001F4141" w:rsidP="00B76261">
            <w:pPr>
              <w:jc w:val="center"/>
            </w:pPr>
            <w:r>
              <w:rPr>
                <w:rFonts w:ascii="Calibri" w:hAnsi="Calibri" w:cs="Calibri"/>
                <w:color w:val="000000"/>
              </w:rPr>
              <w:t>0</w:t>
            </w:r>
          </w:p>
        </w:tc>
      </w:tr>
      <w:tr w:rsidR="001F4141" w14:paraId="3CFB303C" w14:textId="77777777" w:rsidTr="00B76261">
        <w:tc>
          <w:tcPr>
            <w:tcW w:w="667" w:type="dxa"/>
            <w:vMerge/>
            <w:tcBorders>
              <w:right w:val="nil"/>
            </w:tcBorders>
          </w:tcPr>
          <w:p w14:paraId="11440BB2" w14:textId="77777777" w:rsidR="001F4141" w:rsidRDefault="001F4141" w:rsidP="00B76261">
            <w:pPr>
              <w:jc w:val="center"/>
            </w:pPr>
          </w:p>
        </w:tc>
        <w:tc>
          <w:tcPr>
            <w:tcW w:w="667" w:type="dxa"/>
            <w:tcBorders>
              <w:top w:val="nil"/>
              <w:left w:val="nil"/>
              <w:bottom w:val="nil"/>
              <w:right w:val="single" w:sz="4" w:space="0" w:color="auto"/>
            </w:tcBorders>
          </w:tcPr>
          <w:p w14:paraId="7A8153AC" w14:textId="77777777" w:rsidR="001F4141" w:rsidRDefault="001F4141" w:rsidP="00B76261">
            <w:pPr>
              <w:jc w:val="center"/>
            </w:pPr>
            <w:r>
              <w:t>31</w:t>
            </w:r>
          </w:p>
        </w:tc>
        <w:tc>
          <w:tcPr>
            <w:tcW w:w="668" w:type="dxa"/>
            <w:tcBorders>
              <w:left w:val="single" w:sz="4" w:space="0" w:color="auto"/>
            </w:tcBorders>
          </w:tcPr>
          <w:p w14:paraId="4E73ED89" w14:textId="77777777" w:rsidR="001F4141" w:rsidRDefault="001F4141" w:rsidP="00B76261">
            <w:pPr>
              <w:jc w:val="center"/>
            </w:pPr>
            <w:r>
              <w:t>0</w:t>
            </w:r>
          </w:p>
        </w:tc>
        <w:tc>
          <w:tcPr>
            <w:tcW w:w="668" w:type="dxa"/>
            <w:shd w:val="clear" w:color="auto" w:fill="auto"/>
            <w:vAlign w:val="bottom"/>
          </w:tcPr>
          <w:p w14:paraId="506C8AF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F1B2826"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FE0298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5A5CCE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4B3727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33A4AC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E541D3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BF2C90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C1661D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1B34DB8"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6B9478F" w14:textId="77777777" w:rsidR="001F4141" w:rsidRDefault="001F4141" w:rsidP="00B76261">
            <w:pPr>
              <w:jc w:val="center"/>
            </w:pPr>
            <w:r>
              <w:rPr>
                <w:rFonts w:ascii="Calibri" w:hAnsi="Calibri" w:cs="Calibri"/>
                <w:color w:val="000000"/>
              </w:rPr>
              <w:t>0</w:t>
            </w:r>
          </w:p>
        </w:tc>
      </w:tr>
      <w:tr w:rsidR="001F4141" w14:paraId="3AFB83D5" w14:textId="77777777" w:rsidTr="00B76261">
        <w:tc>
          <w:tcPr>
            <w:tcW w:w="667" w:type="dxa"/>
            <w:vMerge/>
            <w:tcBorders>
              <w:right w:val="nil"/>
            </w:tcBorders>
          </w:tcPr>
          <w:p w14:paraId="0B764E3C" w14:textId="77777777" w:rsidR="001F4141" w:rsidRDefault="001F4141" w:rsidP="00B76261">
            <w:pPr>
              <w:jc w:val="center"/>
            </w:pPr>
          </w:p>
        </w:tc>
        <w:tc>
          <w:tcPr>
            <w:tcW w:w="667" w:type="dxa"/>
            <w:tcBorders>
              <w:top w:val="nil"/>
              <w:left w:val="nil"/>
              <w:bottom w:val="nil"/>
              <w:right w:val="single" w:sz="4" w:space="0" w:color="auto"/>
            </w:tcBorders>
          </w:tcPr>
          <w:p w14:paraId="54A3FE81" w14:textId="77777777" w:rsidR="001F4141" w:rsidRDefault="001F4141" w:rsidP="00B76261">
            <w:pPr>
              <w:jc w:val="center"/>
            </w:pPr>
            <w:r>
              <w:t>32</w:t>
            </w:r>
          </w:p>
        </w:tc>
        <w:tc>
          <w:tcPr>
            <w:tcW w:w="668" w:type="dxa"/>
            <w:tcBorders>
              <w:left w:val="single" w:sz="4" w:space="0" w:color="auto"/>
            </w:tcBorders>
          </w:tcPr>
          <w:p w14:paraId="3267893C" w14:textId="77777777" w:rsidR="001F4141" w:rsidRDefault="001F4141" w:rsidP="00B76261">
            <w:pPr>
              <w:jc w:val="center"/>
            </w:pPr>
            <w:r>
              <w:t>0</w:t>
            </w:r>
          </w:p>
        </w:tc>
        <w:tc>
          <w:tcPr>
            <w:tcW w:w="668" w:type="dxa"/>
            <w:shd w:val="clear" w:color="auto" w:fill="auto"/>
            <w:vAlign w:val="bottom"/>
          </w:tcPr>
          <w:p w14:paraId="49088BA0"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7E1683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D68FAA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F6584C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4A2CC0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479582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E376119"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D94FE6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7EFCAA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53DFC0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5F96098" w14:textId="77777777" w:rsidR="001F4141" w:rsidRDefault="001F4141" w:rsidP="00B76261">
            <w:pPr>
              <w:jc w:val="center"/>
            </w:pPr>
            <w:r>
              <w:rPr>
                <w:rFonts w:ascii="Calibri" w:hAnsi="Calibri" w:cs="Calibri"/>
                <w:color w:val="000000"/>
              </w:rPr>
              <w:t>0</w:t>
            </w:r>
          </w:p>
        </w:tc>
      </w:tr>
      <w:tr w:rsidR="001F4141" w14:paraId="6FA776DF" w14:textId="77777777" w:rsidTr="00B76261">
        <w:tc>
          <w:tcPr>
            <w:tcW w:w="667" w:type="dxa"/>
            <w:vMerge/>
            <w:tcBorders>
              <w:right w:val="nil"/>
            </w:tcBorders>
          </w:tcPr>
          <w:p w14:paraId="5DFD4956" w14:textId="77777777" w:rsidR="001F4141" w:rsidRDefault="001F4141" w:rsidP="00B76261">
            <w:pPr>
              <w:jc w:val="center"/>
            </w:pPr>
          </w:p>
        </w:tc>
        <w:tc>
          <w:tcPr>
            <w:tcW w:w="667" w:type="dxa"/>
            <w:tcBorders>
              <w:top w:val="nil"/>
              <w:left w:val="nil"/>
              <w:bottom w:val="single" w:sz="4" w:space="0" w:color="auto"/>
              <w:right w:val="single" w:sz="4" w:space="0" w:color="auto"/>
            </w:tcBorders>
          </w:tcPr>
          <w:p w14:paraId="58F3429B" w14:textId="77777777" w:rsidR="001F4141" w:rsidRDefault="001F4141" w:rsidP="00B76261">
            <w:pPr>
              <w:jc w:val="center"/>
            </w:pPr>
            <w:r>
              <w:t>33</w:t>
            </w:r>
          </w:p>
        </w:tc>
        <w:tc>
          <w:tcPr>
            <w:tcW w:w="668" w:type="dxa"/>
            <w:tcBorders>
              <w:left w:val="single" w:sz="4" w:space="0" w:color="auto"/>
            </w:tcBorders>
          </w:tcPr>
          <w:p w14:paraId="074F1066" w14:textId="77777777" w:rsidR="001F4141" w:rsidRDefault="001F4141" w:rsidP="00B76261">
            <w:pPr>
              <w:jc w:val="center"/>
            </w:pPr>
            <w:r>
              <w:t>0</w:t>
            </w:r>
          </w:p>
        </w:tc>
        <w:tc>
          <w:tcPr>
            <w:tcW w:w="668" w:type="dxa"/>
            <w:shd w:val="clear" w:color="auto" w:fill="auto"/>
            <w:vAlign w:val="bottom"/>
          </w:tcPr>
          <w:p w14:paraId="7F34D598"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8F31F6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209988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52C42A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E06374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F831ECB"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4412B96"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331EB2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D1783A7"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A224587"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FD23E28" w14:textId="77777777" w:rsidR="001F4141" w:rsidRDefault="001F4141" w:rsidP="00B76261">
            <w:pPr>
              <w:jc w:val="center"/>
            </w:pPr>
            <w:r>
              <w:rPr>
                <w:rFonts w:ascii="Calibri" w:hAnsi="Calibri" w:cs="Calibri"/>
                <w:color w:val="000000"/>
              </w:rPr>
              <w:t>0</w:t>
            </w:r>
          </w:p>
        </w:tc>
      </w:tr>
    </w:tbl>
    <w:p w14:paraId="06882A0C" w14:textId="77777777" w:rsidR="001F4141" w:rsidRPr="00974EF7" w:rsidRDefault="001F4141" w:rsidP="001F4141">
      <w:pPr>
        <w:jc w:val="center"/>
        <w:rPr>
          <w:b/>
          <w:bCs/>
        </w:rPr>
      </w:pPr>
      <w:r w:rsidRPr="00974EF7">
        <w:rPr>
          <w:b/>
          <w:bCs/>
        </w:rPr>
        <w:t xml:space="preserve">Table 2: Baseline ECU Earnings </w:t>
      </w:r>
      <w:proofErr w:type="gramStart"/>
      <w:r w:rsidRPr="00974EF7">
        <w:rPr>
          <w:b/>
          <w:bCs/>
        </w:rPr>
        <w:t>From</w:t>
      </w:r>
      <w:proofErr w:type="gramEnd"/>
      <w:r w:rsidRPr="00974EF7">
        <w:rPr>
          <w:b/>
          <w:bCs/>
        </w:rPr>
        <w:t xml:space="preserve"> Production Account Based on Tokens Invested.</w:t>
      </w:r>
    </w:p>
    <w:p w14:paraId="7BEB7C94" w14:textId="77777777" w:rsidR="00630041" w:rsidRPr="00630041" w:rsidRDefault="00630041" w:rsidP="00630041">
      <w:pPr>
        <w:spacing w:line="256" w:lineRule="auto"/>
        <w:rPr>
          <w:rFonts w:ascii="Calibri" w:eastAsia="Calibri" w:hAnsi="Calibri" w:cs="Times New Roman"/>
        </w:rPr>
      </w:pPr>
    </w:p>
    <w:p w14:paraId="39752996" w14:textId="5896822B" w:rsidR="009A30E7" w:rsidRDefault="00482BF8"/>
    <w:p w14:paraId="210C9B1E" w14:textId="7BA78C29" w:rsidR="00630041" w:rsidRPr="00630041" w:rsidRDefault="00630041" w:rsidP="00630041"/>
    <w:p w14:paraId="65B8FEEC" w14:textId="5618F991" w:rsidR="00630041" w:rsidRDefault="00630041">
      <w:r>
        <w:br w:type="page"/>
      </w:r>
    </w:p>
    <w:p w14:paraId="204536BA" w14:textId="77777777" w:rsidR="00630041" w:rsidRPr="00630041" w:rsidRDefault="00630041" w:rsidP="00630041">
      <w:pPr>
        <w:rPr>
          <w:rFonts w:ascii="Calibri" w:eastAsia="Calibri" w:hAnsi="Calibri" w:cs="Times New Roman"/>
        </w:rPr>
      </w:pPr>
    </w:p>
    <w:tbl>
      <w:tblPr>
        <w:tblStyle w:val="TableGrid"/>
        <w:tblpPr w:leftFromText="180" w:rightFromText="180" w:vertAnchor="page" w:horzAnchor="margin" w:tblpY="2536"/>
        <w:tblW w:w="0" w:type="auto"/>
        <w:tblLook w:val="04A0" w:firstRow="1" w:lastRow="0" w:firstColumn="1" w:lastColumn="0" w:noHBand="0" w:noVBand="1"/>
      </w:tblPr>
      <w:tblGrid>
        <w:gridCol w:w="636"/>
        <w:gridCol w:w="624"/>
        <w:gridCol w:w="601"/>
        <w:gridCol w:w="656"/>
        <w:gridCol w:w="656"/>
        <w:gridCol w:w="656"/>
        <w:gridCol w:w="656"/>
        <w:gridCol w:w="645"/>
        <w:gridCol w:w="718"/>
        <w:gridCol w:w="718"/>
        <w:gridCol w:w="718"/>
        <w:gridCol w:w="718"/>
        <w:gridCol w:w="630"/>
        <w:gridCol w:w="718"/>
      </w:tblGrid>
      <w:tr w:rsidR="001F4141" w14:paraId="3452F2DE" w14:textId="77777777" w:rsidTr="001F4141">
        <w:tc>
          <w:tcPr>
            <w:tcW w:w="1260" w:type="dxa"/>
            <w:gridSpan w:val="2"/>
            <w:vMerge w:val="restart"/>
          </w:tcPr>
          <w:p w14:paraId="72760480" w14:textId="77777777" w:rsidR="001F4141" w:rsidRDefault="001F4141" w:rsidP="001F4141">
            <w:pPr>
              <w:jc w:val="center"/>
            </w:pPr>
          </w:p>
        </w:tc>
        <w:tc>
          <w:tcPr>
            <w:tcW w:w="8090" w:type="dxa"/>
            <w:gridSpan w:val="12"/>
            <w:tcBorders>
              <w:bottom w:val="nil"/>
            </w:tcBorders>
          </w:tcPr>
          <w:p w14:paraId="34978841" w14:textId="77777777" w:rsidR="001F4141" w:rsidRPr="00BC5D8D" w:rsidRDefault="001F4141" w:rsidP="001F4141">
            <w:pPr>
              <w:jc w:val="center"/>
              <w:rPr>
                <w:b/>
                <w:bCs/>
              </w:rPr>
            </w:pPr>
            <w:r w:rsidRPr="00BC5D8D">
              <w:rPr>
                <w:b/>
                <w:bCs/>
              </w:rPr>
              <w:t>Your tokens invested in production account</w:t>
            </w:r>
          </w:p>
        </w:tc>
      </w:tr>
      <w:tr w:rsidR="001F4141" w14:paraId="44A43EF0" w14:textId="77777777" w:rsidTr="001F4141">
        <w:tc>
          <w:tcPr>
            <w:tcW w:w="1260" w:type="dxa"/>
            <w:gridSpan w:val="2"/>
            <w:vMerge/>
            <w:tcBorders>
              <w:right w:val="single" w:sz="4" w:space="0" w:color="auto"/>
            </w:tcBorders>
          </w:tcPr>
          <w:p w14:paraId="6D3BEC89" w14:textId="77777777" w:rsidR="001F4141" w:rsidRDefault="001F4141" w:rsidP="001F4141">
            <w:pPr>
              <w:jc w:val="center"/>
            </w:pPr>
          </w:p>
        </w:tc>
        <w:tc>
          <w:tcPr>
            <w:tcW w:w="601" w:type="dxa"/>
            <w:tcBorders>
              <w:top w:val="nil"/>
              <w:left w:val="single" w:sz="4" w:space="0" w:color="auto"/>
              <w:bottom w:val="single" w:sz="4" w:space="0" w:color="auto"/>
              <w:right w:val="nil"/>
            </w:tcBorders>
          </w:tcPr>
          <w:p w14:paraId="2EEE4552" w14:textId="77777777" w:rsidR="001F4141" w:rsidRDefault="001F4141" w:rsidP="001F4141">
            <w:pPr>
              <w:jc w:val="center"/>
            </w:pPr>
            <w:r>
              <w:t>0</w:t>
            </w:r>
          </w:p>
        </w:tc>
        <w:tc>
          <w:tcPr>
            <w:tcW w:w="656" w:type="dxa"/>
            <w:tcBorders>
              <w:top w:val="nil"/>
              <w:left w:val="nil"/>
              <w:bottom w:val="single" w:sz="4" w:space="0" w:color="auto"/>
              <w:right w:val="nil"/>
            </w:tcBorders>
          </w:tcPr>
          <w:p w14:paraId="05E636E1" w14:textId="77777777" w:rsidR="001F4141" w:rsidRDefault="001F4141" w:rsidP="001F4141">
            <w:pPr>
              <w:jc w:val="center"/>
            </w:pPr>
            <w:r>
              <w:t>1</w:t>
            </w:r>
          </w:p>
        </w:tc>
        <w:tc>
          <w:tcPr>
            <w:tcW w:w="656" w:type="dxa"/>
            <w:tcBorders>
              <w:top w:val="nil"/>
              <w:left w:val="nil"/>
              <w:bottom w:val="single" w:sz="4" w:space="0" w:color="auto"/>
              <w:right w:val="nil"/>
            </w:tcBorders>
          </w:tcPr>
          <w:p w14:paraId="6BD41247" w14:textId="77777777" w:rsidR="001F4141" w:rsidRDefault="001F4141" w:rsidP="001F4141">
            <w:pPr>
              <w:jc w:val="center"/>
            </w:pPr>
            <w:r>
              <w:t>2</w:t>
            </w:r>
          </w:p>
        </w:tc>
        <w:tc>
          <w:tcPr>
            <w:tcW w:w="656" w:type="dxa"/>
            <w:tcBorders>
              <w:top w:val="nil"/>
              <w:left w:val="nil"/>
              <w:bottom w:val="single" w:sz="4" w:space="0" w:color="auto"/>
              <w:right w:val="nil"/>
            </w:tcBorders>
          </w:tcPr>
          <w:p w14:paraId="41CE2501" w14:textId="77777777" w:rsidR="001F4141" w:rsidRDefault="001F4141" w:rsidP="001F4141">
            <w:pPr>
              <w:jc w:val="center"/>
            </w:pPr>
            <w:r>
              <w:t>3</w:t>
            </w:r>
          </w:p>
        </w:tc>
        <w:tc>
          <w:tcPr>
            <w:tcW w:w="656" w:type="dxa"/>
            <w:tcBorders>
              <w:top w:val="nil"/>
              <w:left w:val="nil"/>
              <w:bottom w:val="single" w:sz="4" w:space="0" w:color="auto"/>
              <w:right w:val="nil"/>
            </w:tcBorders>
          </w:tcPr>
          <w:p w14:paraId="1C6E70E8" w14:textId="77777777" w:rsidR="001F4141" w:rsidRDefault="001F4141" w:rsidP="001F4141">
            <w:pPr>
              <w:jc w:val="center"/>
            </w:pPr>
            <w:r>
              <w:t>4</w:t>
            </w:r>
          </w:p>
        </w:tc>
        <w:tc>
          <w:tcPr>
            <w:tcW w:w="645" w:type="dxa"/>
            <w:tcBorders>
              <w:top w:val="nil"/>
              <w:left w:val="nil"/>
              <w:bottom w:val="single" w:sz="4" w:space="0" w:color="auto"/>
              <w:right w:val="nil"/>
            </w:tcBorders>
          </w:tcPr>
          <w:p w14:paraId="53EE2A14" w14:textId="77777777" w:rsidR="001F4141" w:rsidRDefault="001F4141" w:rsidP="001F4141">
            <w:pPr>
              <w:jc w:val="center"/>
            </w:pPr>
            <w:r>
              <w:t>5</w:t>
            </w:r>
          </w:p>
        </w:tc>
        <w:tc>
          <w:tcPr>
            <w:tcW w:w="718" w:type="dxa"/>
            <w:tcBorders>
              <w:top w:val="nil"/>
              <w:left w:val="nil"/>
              <w:bottom w:val="single" w:sz="4" w:space="0" w:color="auto"/>
              <w:right w:val="nil"/>
            </w:tcBorders>
          </w:tcPr>
          <w:p w14:paraId="72D12B23" w14:textId="77777777" w:rsidR="001F4141" w:rsidRDefault="001F4141" w:rsidP="001F4141">
            <w:pPr>
              <w:jc w:val="center"/>
            </w:pPr>
            <w:r>
              <w:t>6</w:t>
            </w:r>
          </w:p>
        </w:tc>
        <w:tc>
          <w:tcPr>
            <w:tcW w:w="718" w:type="dxa"/>
            <w:tcBorders>
              <w:top w:val="nil"/>
              <w:left w:val="nil"/>
              <w:bottom w:val="single" w:sz="4" w:space="0" w:color="auto"/>
              <w:right w:val="nil"/>
            </w:tcBorders>
          </w:tcPr>
          <w:p w14:paraId="5D70D0CE" w14:textId="77777777" w:rsidR="001F4141" w:rsidRDefault="001F4141" w:rsidP="001F4141">
            <w:pPr>
              <w:jc w:val="center"/>
            </w:pPr>
            <w:r>
              <w:t>7</w:t>
            </w:r>
          </w:p>
        </w:tc>
        <w:tc>
          <w:tcPr>
            <w:tcW w:w="718" w:type="dxa"/>
            <w:tcBorders>
              <w:top w:val="nil"/>
              <w:left w:val="nil"/>
              <w:bottom w:val="single" w:sz="4" w:space="0" w:color="auto"/>
              <w:right w:val="nil"/>
            </w:tcBorders>
          </w:tcPr>
          <w:p w14:paraId="4C0748AD" w14:textId="77777777" w:rsidR="001F4141" w:rsidRDefault="001F4141" w:rsidP="001F4141">
            <w:pPr>
              <w:jc w:val="center"/>
            </w:pPr>
            <w:r>
              <w:t>8</w:t>
            </w:r>
          </w:p>
        </w:tc>
        <w:tc>
          <w:tcPr>
            <w:tcW w:w="718" w:type="dxa"/>
            <w:tcBorders>
              <w:top w:val="nil"/>
              <w:left w:val="nil"/>
              <w:bottom w:val="single" w:sz="4" w:space="0" w:color="auto"/>
              <w:right w:val="nil"/>
            </w:tcBorders>
          </w:tcPr>
          <w:p w14:paraId="4E7BE685" w14:textId="77777777" w:rsidR="001F4141" w:rsidRDefault="001F4141" w:rsidP="001F4141">
            <w:pPr>
              <w:jc w:val="center"/>
            </w:pPr>
            <w:r>
              <w:t>9</w:t>
            </w:r>
          </w:p>
        </w:tc>
        <w:tc>
          <w:tcPr>
            <w:tcW w:w="630" w:type="dxa"/>
            <w:tcBorders>
              <w:top w:val="nil"/>
              <w:left w:val="nil"/>
              <w:bottom w:val="single" w:sz="4" w:space="0" w:color="auto"/>
              <w:right w:val="nil"/>
            </w:tcBorders>
          </w:tcPr>
          <w:p w14:paraId="024755B6" w14:textId="77777777" w:rsidR="001F4141" w:rsidRDefault="001F4141" w:rsidP="001F4141">
            <w:pPr>
              <w:jc w:val="center"/>
            </w:pPr>
            <w:r>
              <w:t>10</w:t>
            </w:r>
          </w:p>
        </w:tc>
        <w:tc>
          <w:tcPr>
            <w:tcW w:w="718" w:type="dxa"/>
            <w:tcBorders>
              <w:top w:val="nil"/>
              <w:left w:val="nil"/>
              <w:bottom w:val="single" w:sz="4" w:space="0" w:color="auto"/>
              <w:right w:val="single" w:sz="4" w:space="0" w:color="auto"/>
            </w:tcBorders>
          </w:tcPr>
          <w:p w14:paraId="05AFCEFC" w14:textId="77777777" w:rsidR="001F4141" w:rsidRDefault="001F4141" w:rsidP="001F4141">
            <w:pPr>
              <w:jc w:val="center"/>
            </w:pPr>
            <w:r>
              <w:t>11</w:t>
            </w:r>
          </w:p>
        </w:tc>
      </w:tr>
      <w:tr w:rsidR="001F4141" w14:paraId="622DBA26" w14:textId="77777777" w:rsidTr="001F4141">
        <w:tc>
          <w:tcPr>
            <w:tcW w:w="636" w:type="dxa"/>
            <w:vMerge w:val="restart"/>
            <w:tcBorders>
              <w:right w:val="nil"/>
            </w:tcBorders>
            <w:textDirection w:val="btLr"/>
          </w:tcPr>
          <w:p w14:paraId="6C0F6028" w14:textId="77777777" w:rsidR="001F4141" w:rsidRPr="00BC5D8D" w:rsidRDefault="001F4141" w:rsidP="001F4141">
            <w:pPr>
              <w:ind w:left="113" w:right="113"/>
              <w:jc w:val="center"/>
              <w:rPr>
                <w:b/>
                <w:bCs/>
              </w:rPr>
            </w:pPr>
            <w:r w:rsidRPr="00BC5D8D">
              <w:rPr>
                <w:b/>
                <w:bCs/>
              </w:rPr>
              <w:t>Tokens invested by group members in production account</w:t>
            </w:r>
          </w:p>
        </w:tc>
        <w:tc>
          <w:tcPr>
            <w:tcW w:w="624" w:type="dxa"/>
            <w:tcBorders>
              <w:top w:val="nil"/>
              <w:left w:val="nil"/>
              <w:bottom w:val="nil"/>
              <w:right w:val="single" w:sz="4" w:space="0" w:color="auto"/>
            </w:tcBorders>
          </w:tcPr>
          <w:p w14:paraId="24E8CD6D" w14:textId="77777777" w:rsidR="001F4141" w:rsidRDefault="001F4141" w:rsidP="001F4141">
            <w:pPr>
              <w:jc w:val="center"/>
            </w:pPr>
            <w:r>
              <w:t>0</w:t>
            </w:r>
          </w:p>
        </w:tc>
        <w:tc>
          <w:tcPr>
            <w:tcW w:w="601" w:type="dxa"/>
            <w:tcBorders>
              <w:top w:val="single" w:sz="4" w:space="0" w:color="auto"/>
              <w:left w:val="single" w:sz="4" w:space="0" w:color="auto"/>
            </w:tcBorders>
          </w:tcPr>
          <w:p w14:paraId="121DA1D9"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15D6ADBE" w14:textId="77777777" w:rsidR="001F4141" w:rsidRDefault="001F4141" w:rsidP="001F4141">
            <w:pPr>
              <w:jc w:val="center"/>
            </w:pPr>
            <w:r>
              <w:rPr>
                <w:rFonts w:ascii="Calibri" w:hAnsi="Calibri" w:cs="Calibri"/>
                <w:color w:val="000000"/>
              </w:rPr>
              <w:t>23.2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7D4166E" w14:textId="77777777" w:rsidR="001F4141" w:rsidRDefault="001F4141" w:rsidP="001F4141">
            <w:pPr>
              <w:jc w:val="center"/>
            </w:pPr>
            <w:r>
              <w:rPr>
                <w:rFonts w:ascii="Calibri" w:hAnsi="Calibri" w:cs="Calibri"/>
                <w:color w:val="000000"/>
              </w:rPr>
              <w:t>44.8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E6D73F2" w14:textId="77777777" w:rsidR="001F4141" w:rsidRDefault="001F4141" w:rsidP="001F4141">
            <w:pPr>
              <w:jc w:val="center"/>
            </w:pPr>
            <w:r>
              <w:rPr>
                <w:rFonts w:ascii="Calibri" w:hAnsi="Calibri" w:cs="Calibri"/>
                <w:color w:val="000000"/>
              </w:rPr>
              <w:t>64.8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805D9AA" w14:textId="77777777" w:rsidR="001F4141" w:rsidRDefault="001F4141" w:rsidP="001F4141">
            <w:pPr>
              <w:jc w:val="center"/>
            </w:pPr>
            <w:r>
              <w:rPr>
                <w:rFonts w:ascii="Calibri" w:hAnsi="Calibri" w:cs="Calibri"/>
                <w:color w:val="000000"/>
              </w:rPr>
              <w:t>83.2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737C24EC" w14:textId="77777777" w:rsidR="001F4141" w:rsidRDefault="001F4141" w:rsidP="001F4141">
            <w:pPr>
              <w:jc w:val="center"/>
            </w:pPr>
            <w:r>
              <w:rPr>
                <w:rFonts w:ascii="Calibri" w:hAnsi="Calibri" w:cs="Calibri"/>
                <w:color w:val="000000"/>
              </w:rPr>
              <w:t>100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CA16D96" w14:textId="77777777" w:rsidR="001F4141" w:rsidRDefault="001F4141" w:rsidP="001F4141">
            <w:pPr>
              <w:jc w:val="center"/>
            </w:pPr>
            <w:r>
              <w:rPr>
                <w:rFonts w:ascii="Calibri" w:hAnsi="Calibri" w:cs="Calibri"/>
                <w:color w:val="000000"/>
              </w:rPr>
              <w:t>115.2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7F61D6F" w14:textId="77777777" w:rsidR="001F4141" w:rsidRDefault="001F4141" w:rsidP="001F4141">
            <w:pPr>
              <w:jc w:val="center"/>
            </w:pPr>
            <w:r>
              <w:rPr>
                <w:rFonts w:ascii="Calibri" w:hAnsi="Calibri" w:cs="Calibri"/>
                <w:color w:val="000000"/>
              </w:rPr>
              <w:t>128.8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7D4149A" w14:textId="77777777" w:rsidR="001F4141" w:rsidRDefault="001F4141" w:rsidP="001F4141">
            <w:pPr>
              <w:jc w:val="center"/>
            </w:pPr>
            <w:r>
              <w:rPr>
                <w:rFonts w:ascii="Calibri" w:hAnsi="Calibri" w:cs="Calibri"/>
                <w:color w:val="000000"/>
              </w:rPr>
              <w:t>140.8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E27134A" w14:textId="77777777" w:rsidR="001F4141" w:rsidRDefault="001F4141" w:rsidP="001F4141">
            <w:pPr>
              <w:jc w:val="center"/>
            </w:pPr>
            <w:r>
              <w:rPr>
                <w:rFonts w:ascii="Calibri" w:hAnsi="Calibri" w:cs="Calibri"/>
                <w:color w:val="000000"/>
              </w:rPr>
              <w:t>151.2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C1BD253" w14:textId="77777777" w:rsidR="001F4141" w:rsidRDefault="001F4141" w:rsidP="001F4141">
            <w:pPr>
              <w:jc w:val="center"/>
            </w:pPr>
            <w:r>
              <w:rPr>
                <w:rFonts w:ascii="Calibri" w:hAnsi="Calibri" w:cs="Calibri"/>
                <w:color w:val="000000"/>
              </w:rPr>
              <w:t>160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260AF31" w14:textId="77777777" w:rsidR="001F4141" w:rsidRDefault="001F4141" w:rsidP="001F4141">
            <w:pPr>
              <w:jc w:val="center"/>
            </w:pPr>
            <w:r>
              <w:rPr>
                <w:rFonts w:ascii="Calibri" w:hAnsi="Calibri" w:cs="Calibri"/>
                <w:color w:val="000000"/>
              </w:rPr>
              <w:t>167.2</w:t>
            </w:r>
          </w:p>
        </w:tc>
      </w:tr>
      <w:tr w:rsidR="001F4141" w14:paraId="1AD66DC4" w14:textId="77777777" w:rsidTr="001F4141">
        <w:tc>
          <w:tcPr>
            <w:tcW w:w="636" w:type="dxa"/>
            <w:vMerge/>
            <w:tcBorders>
              <w:right w:val="nil"/>
            </w:tcBorders>
          </w:tcPr>
          <w:p w14:paraId="0F4B2B5C" w14:textId="77777777" w:rsidR="001F4141" w:rsidRDefault="001F4141" w:rsidP="001F4141">
            <w:pPr>
              <w:jc w:val="center"/>
            </w:pPr>
          </w:p>
        </w:tc>
        <w:tc>
          <w:tcPr>
            <w:tcW w:w="624" w:type="dxa"/>
            <w:tcBorders>
              <w:top w:val="nil"/>
              <w:left w:val="nil"/>
              <w:bottom w:val="nil"/>
              <w:right w:val="single" w:sz="4" w:space="0" w:color="auto"/>
            </w:tcBorders>
          </w:tcPr>
          <w:p w14:paraId="51CB1CF2" w14:textId="77777777" w:rsidR="001F4141" w:rsidRDefault="001F4141" w:rsidP="001F4141">
            <w:pPr>
              <w:jc w:val="center"/>
            </w:pPr>
            <w:r>
              <w:t>1</w:t>
            </w:r>
          </w:p>
        </w:tc>
        <w:tc>
          <w:tcPr>
            <w:tcW w:w="601" w:type="dxa"/>
            <w:tcBorders>
              <w:left w:val="single" w:sz="4" w:space="0" w:color="auto"/>
            </w:tcBorders>
          </w:tcPr>
          <w:p w14:paraId="7822566A"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585A0CEE" w14:textId="77777777" w:rsidR="001F4141" w:rsidRDefault="001F4141" w:rsidP="001F4141">
            <w:pPr>
              <w:jc w:val="center"/>
            </w:pPr>
            <w:r>
              <w:rPr>
                <w:rFonts w:ascii="Calibri" w:hAnsi="Calibri" w:cs="Calibri"/>
                <w:color w:val="000000"/>
              </w:rPr>
              <w:t>22.4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1AEDA02" w14:textId="77777777" w:rsidR="001F4141" w:rsidRDefault="001F4141" w:rsidP="001F4141">
            <w:pPr>
              <w:jc w:val="center"/>
            </w:pPr>
            <w:r>
              <w:rPr>
                <w:rFonts w:ascii="Calibri" w:hAnsi="Calibri" w:cs="Calibri"/>
                <w:color w:val="000000"/>
              </w:rPr>
              <w:t>43.2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BEE4681" w14:textId="77777777" w:rsidR="001F4141" w:rsidRDefault="001F4141" w:rsidP="001F4141">
            <w:pPr>
              <w:jc w:val="center"/>
            </w:pPr>
            <w:r>
              <w:rPr>
                <w:rFonts w:ascii="Calibri" w:hAnsi="Calibri" w:cs="Calibri"/>
                <w:color w:val="000000"/>
              </w:rPr>
              <w:t>62.4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F13C383" w14:textId="77777777" w:rsidR="001F4141" w:rsidRDefault="001F4141" w:rsidP="001F4141">
            <w:pPr>
              <w:jc w:val="center"/>
            </w:pPr>
            <w:r>
              <w:rPr>
                <w:rFonts w:ascii="Calibri" w:hAnsi="Calibri" w:cs="Calibri"/>
                <w:color w:val="000000"/>
              </w:rPr>
              <w:t>80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34407426" w14:textId="77777777" w:rsidR="001F4141" w:rsidRDefault="001F4141" w:rsidP="001F4141">
            <w:pPr>
              <w:jc w:val="center"/>
            </w:pPr>
            <w:r>
              <w:rPr>
                <w:rFonts w:ascii="Calibri" w:hAnsi="Calibri" w:cs="Calibri"/>
                <w:color w:val="000000"/>
              </w:rPr>
              <w:t>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7B49D83" w14:textId="77777777" w:rsidR="001F4141" w:rsidRDefault="001F4141" w:rsidP="001F4141">
            <w:pPr>
              <w:jc w:val="center"/>
            </w:pPr>
            <w:r>
              <w:rPr>
                <w:rFonts w:ascii="Calibri" w:hAnsi="Calibri" w:cs="Calibri"/>
                <w:color w:val="000000"/>
              </w:rPr>
              <w:t>110.4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70B7DE9" w14:textId="77777777" w:rsidR="001F4141" w:rsidRDefault="001F4141" w:rsidP="001F4141">
            <w:pPr>
              <w:jc w:val="center"/>
            </w:pPr>
            <w:r>
              <w:rPr>
                <w:rFonts w:ascii="Calibri" w:hAnsi="Calibri" w:cs="Calibri"/>
                <w:color w:val="000000"/>
              </w:rPr>
              <w:t>123.2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EEA2CE2" w14:textId="77777777" w:rsidR="001F4141" w:rsidRDefault="001F4141" w:rsidP="001F4141">
            <w:pPr>
              <w:jc w:val="center"/>
            </w:pPr>
            <w:r>
              <w:rPr>
                <w:rFonts w:ascii="Calibri" w:hAnsi="Calibri" w:cs="Calibri"/>
                <w:color w:val="000000"/>
              </w:rPr>
              <w:t>134.4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8C8C0C1" w14:textId="77777777" w:rsidR="001F4141" w:rsidRDefault="001F4141" w:rsidP="001F4141">
            <w:pPr>
              <w:jc w:val="center"/>
            </w:pPr>
            <w:r>
              <w:rPr>
                <w:rFonts w:ascii="Calibri" w:hAnsi="Calibri" w:cs="Calibri"/>
                <w:color w:val="000000"/>
              </w:rPr>
              <w:t>144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8978042" w14:textId="77777777" w:rsidR="001F4141" w:rsidRDefault="001F4141" w:rsidP="001F4141">
            <w:pPr>
              <w:jc w:val="center"/>
            </w:pPr>
            <w:r>
              <w:rPr>
                <w:rFonts w:ascii="Calibri" w:hAnsi="Calibri" w:cs="Calibri"/>
                <w:color w:val="000000"/>
              </w:rPr>
              <w:t>152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7203D25" w14:textId="77777777" w:rsidR="001F4141" w:rsidRDefault="001F4141" w:rsidP="001F4141">
            <w:pPr>
              <w:jc w:val="center"/>
            </w:pPr>
            <w:r>
              <w:rPr>
                <w:rFonts w:ascii="Calibri" w:hAnsi="Calibri" w:cs="Calibri"/>
                <w:color w:val="000000"/>
              </w:rPr>
              <w:t>158.4</w:t>
            </w:r>
          </w:p>
        </w:tc>
      </w:tr>
      <w:tr w:rsidR="001F4141" w14:paraId="00E81349" w14:textId="77777777" w:rsidTr="001F4141">
        <w:tc>
          <w:tcPr>
            <w:tcW w:w="636" w:type="dxa"/>
            <w:vMerge/>
            <w:tcBorders>
              <w:right w:val="nil"/>
            </w:tcBorders>
          </w:tcPr>
          <w:p w14:paraId="2F3DA9F5" w14:textId="77777777" w:rsidR="001F4141" w:rsidRDefault="001F4141" w:rsidP="001F4141">
            <w:pPr>
              <w:jc w:val="center"/>
            </w:pPr>
          </w:p>
        </w:tc>
        <w:tc>
          <w:tcPr>
            <w:tcW w:w="624" w:type="dxa"/>
            <w:tcBorders>
              <w:top w:val="nil"/>
              <w:left w:val="nil"/>
              <w:bottom w:val="nil"/>
              <w:right w:val="single" w:sz="4" w:space="0" w:color="auto"/>
            </w:tcBorders>
          </w:tcPr>
          <w:p w14:paraId="6BADE6DB" w14:textId="77777777" w:rsidR="001F4141" w:rsidRDefault="001F4141" w:rsidP="001F4141">
            <w:pPr>
              <w:jc w:val="center"/>
            </w:pPr>
            <w:r>
              <w:t>2</w:t>
            </w:r>
          </w:p>
        </w:tc>
        <w:tc>
          <w:tcPr>
            <w:tcW w:w="601" w:type="dxa"/>
            <w:tcBorders>
              <w:left w:val="single" w:sz="4" w:space="0" w:color="auto"/>
            </w:tcBorders>
          </w:tcPr>
          <w:p w14:paraId="097E4B02"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4D10517C" w14:textId="77777777" w:rsidR="001F4141" w:rsidRDefault="001F4141" w:rsidP="001F4141">
            <w:pPr>
              <w:jc w:val="center"/>
            </w:pPr>
            <w:r>
              <w:rPr>
                <w:rFonts w:ascii="Calibri" w:hAnsi="Calibri" w:cs="Calibri"/>
                <w:color w:val="000000"/>
              </w:rPr>
              <w:t>21.6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612E003" w14:textId="77777777" w:rsidR="001F4141" w:rsidRDefault="001F4141" w:rsidP="001F4141">
            <w:pPr>
              <w:jc w:val="center"/>
            </w:pPr>
            <w:r>
              <w:rPr>
                <w:rFonts w:ascii="Calibri" w:hAnsi="Calibri" w:cs="Calibri"/>
                <w:color w:val="000000"/>
              </w:rPr>
              <w:t>41.6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D287E07" w14:textId="77777777" w:rsidR="001F4141" w:rsidRDefault="001F4141" w:rsidP="001F4141">
            <w:pPr>
              <w:jc w:val="center"/>
            </w:pPr>
            <w:r>
              <w:rPr>
                <w:rFonts w:ascii="Calibri" w:hAnsi="Calibri" w:cs="Calibri"/>
                <w:color w:val="000000"/>
              </w:rPr>
              <w:t>60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5778917" w14:textId="77777777" w:rsidR="001F4141" w:rsidRDefault="001F4141" w:rsidP="001F4141">
            <w:pPr>
              <w:jc w:val="center"/>
            </w:pPr>
            <w:r>
              <w:rPr>
                <w:rFonts w:ascii="Calibri" w:hAnsi="Calibri" w:cs="Calibri"/>
                <w:color w:val="000000"/>
              </w:rPr>
              <w:t>76.8</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5D31A30" w14:textId="77777777" w:rsidR="001F4141" w:rsidRDefault="001F4141" w:rsidP="001F4141">
            <w:pPr>
              <w:jc w:val="center"/>
            </w:pPr>
            <w:r>
              <w:rPr>
                <w:rFonts w:ascii="Calibri" w:hAnsi="Calibri" w:cs="Calibri"/>
                <w:color w:val="000000"/>
              </w:rPr>
              <w:t>92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EA06D51" w14:textId="77777777" w:rsidR="001F4141" w:rsidRDefault="001F4141" w:rsidP="001F4141">
            <w:pPr>
              <w:jc w:val="center"/>
            </w:pPr>
            <w:r>
              <w:rPr>
                <w:rFonts w:ascii="Calibri" w:hAnsi="Calibri" w:cs="Calibri"/>
                <w:color w:val="000000"/>
              </w:rPr>
              <w:t>105.6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B8E9A02" w14:textId="77777777" w:rsidR="001F4141" w:rsidRDefault="001F4141" w:rsidP="001F4141">
            <w:pPr>
              <w:jc w:val="center"/>
            </w:pPr>
            <w:r>
              <w:rPr>
                <w:rFonts w:ascii="Calibri" w:hAnsi="Calibri" w:cs="Calibri"/>
                <w:color w:val="000000"/>
              </w:rPr>
              <w:t>117.6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8B739E9" w14:textId="77777777" w:rsidR="001F4141" w:rsidRDefault="001F4141" w:rsidP="001F4141">
            <w:pPr>
              <w:jc w:val="center"/>
            </w:pPr>
            <w:r>
              <w:rPr>
                <w:rFonts w:ascii="Calibri" w:hAnsi="Calibri" w:cs="Calibri"/>
                <w:color w:val="000000"/>
              </w:rPr>
              <w:t>128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8356ACD" w14:textId="77777777" w:rsidR="001F4141" w:rsidRDefault="001F4141" w:rsidP="001F4141">
            <w:pPr>
              <w:jc w:val="center"/>
            </w:pPr>
            <w:r>
              <w:rPr>
                <w:rFonts w:ascii="Calibri" w:hAnsi="Calibri" w:cs="Calibri"/>
                <w:color w:val="000000"/>
              </w:rPr>
              <w:t>136.8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44EF511" w14:textId="77777777" w:rsidR="001F4141" w:rsidRDefault="001F4141" w:rsidP="001F4141">
            <w:pPr>
              <w:jc w:val="center"/>
            </w:pPr>
            <w:r>
              <w:rPr>
                <w:rFonts w:ascii="Calibri" w:hAnsi="Calibri" w:cs="Calibri"/>
                <w:color w:val="000000"/>
              </w:rPr>
              <w:t>144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41C68A9" w14:textId="77777777" w:rsidR="001F4141" w:rsidRDefault="001F4141" w:rsidP="001F4141">
            <w:pPr>
              <w:jc w:val="center"/>
            </w:pPr>
            <w:r>
              <w:rPr>
                <w:rFonts w:ascii="Calibri" w:hAnsi="Calibri" w:cs="Calibri"/>
                <w:color w:val="000000"/>
              </w:rPr>
              <w:t>149.6</w:t>
            </w:r>
          </w:p>
        </w:tc>
      </w:tr>
      <w:tr w:rsidR="001F4141" w14:paraId="23D1B768" w14:textId="77777777" w:rsidTr="001F4141">
        <w:tc>
          <w:tcPr>
            <w:tcW w:w="636" w:type="dxa"/>
            <w:vMerge/>
            <w:tcBorders>
              <w:right w:val="nil"/>
            </w:tcBorders>
          </w:tcPr>
          <w:p w14:paraId="62387C9B" w14:textId="77777777" w:rsidR="001F4141" w:rsidRDefault="001F4141" w:rsidP="001F4141">
            <w:pPr>
              <w:jc w:val="center"/>
            </w:pPr>
          </w:p>
        </w:tc>
        <w:tc>
          <w:tcPr>
            <w:tcW w:w="624" w:type="dxa"/>
            <w:tcBorders>
              <w:top w:val="nil"/>
              <w:left w:val="nil"/>
              <w:bottom w:val="nil"/>
              <w:right w:val="single" w:sz="4" w:space="0" w:color="auto"/>
            </w:tcBorders>
          </w:tcPr>
          <w:p w14:paraId="2C114324" w14:textId="77777777" w:rsidR="001F4141" w:rsidRDefault="001F4141" w:rsidP="001F4141">
            <w:pPr>
              <w:jc w:val="center"/>
            </w:pPr>
            <w:r>
              <w:t>3</w:t>
            </w:r>
          </w:p>
        </w:tc>
        <w:tc>
          <w:tcPr>
            <w:tcW w:w="601" w:type="dxa"/>
            <w:tcBorders>
              <w:left w:val="single" w:sz="4" w:space="0" w:color="auto"/>
            </w:tcBorders>
          </w:tcPr>
          <w:p w14:paraId="2D49928C"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7A87CFDC" w14:textId="77777777" w:rsidR="001F4141" w:rsidRDefault="001F4141" w:rsidP="001F4141">
            <w:pPr>
              <w:jc w:val="center"/>
            </w:pPr>
            <w:r>
              <w:rPr>
                <w:rFonts w:ascii="Calibri" w:hAnsi="Calibri" w:cs="Calibri"/>
                <w:color w:val="000000"/>
              </w:rPr>
              <w:t>20.8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73E244E" w14:textId="77777777" w:rsidR="001F4141" w:rsidRDefault="001F4141" w:rsidP="001F4141">
            <w:pPr>
              <w:jc w:val="center"/>
            </w:pPr>
            <w:r>
              <w:rPr>
                <w:rFonts w:ascii="Calibri" w:hAnsi="Calibri" w:cs="Calibri"/>
                <w:color w:val="000000"/>
              </w:rPr>
              <w:t>40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603A811" w14:textId="77777777" w:rsidR="001F4141" w:rsidRDefault="001F4141" w:rsidP="001F4141">
            <w:pPr>
              <w:jc w:val="center"/>
            </w:pPr>
            <w:r>
              <w:rPr>
                <w:rFonts w:ascii="Calibri" w:hAnsi="Calibri" w:cs="Calibri"/>
                <w:color w:val="000000"/>
              </w:rPr>
              <w:t>57.6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55364F3" w14:textId="77777777" w:rsidR="001F4141" w:rsidRDefault="001F4141" w:rsidP="001F4141">
            <w:pPr>
              <w:jc w:val="center"/>
            </w:pPr>
            <w:r>
              <w:rPr>
                <w:rFonts w:ascii="Calibri" w:hAnsi="Calibri" w:cs="Calibri"/>
                <w:color w:val="000000"/>
              </w:rPr>
              <w:t>73.6</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2B5490C6" w14:textId="77777777" w:rsidR="001F4141" w:rsidRDefault="001F4141" w:rsidP="001F4141">
            <w:pPr>
              <w:jc w:val="center"/>
            </w:pPr>
            <w:r>
              <w:rPr>
                <w:rFonts w:ascii="Calibri" w:hAnsi="Calibri" w:cs="Calibri"/>
                <w:color w:val="000000"/>
              </w:rPr>
              <w:t>88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642D53E" w14:textId="77777777" w:rsidR="001F4141" w:rsidRDefault="001F4141" w:rsidP="001F4141">
            <w:pPr>
              <w:jc w:val="center"/>
            </w:pPr>
            <w:r>
              <w:rPr>
                <w:rFonts w:ascii="Calibri" w:hAnsi="Calibri" w:cs="Calibri"/>
                <w:color w:val="000000"/>
              </w:rPr>
              <w:t>100.8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CFB9925" w14:textId="77777777" w:rsidR="001F4141" w:rsidRDefault="001F4141" w:rsidP="001F4141">
            <w:pPr>
              <w:jc w:val="center"/>
            </w:pPr>
            <w:r>
              <w:rPr>
                <w:rFonts w:ascii="Calibri" w:hAnsi="Calibri" w:cs="Calibri"/>
                <w:color w:val="000000"/>
              </w:rPr>
              <w:t>112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B2EF051" w14:textId="77777777" w:rsidR="001F4141" w:rsidRDefault="001F4141" w:rsidP="001F4141">
            <w:pPr>
              <w:jc w:val="center"/>
            </w:pPr>
            <w:r>
              <w:rPr>
                <w:rFonts w:ascii="Calibri" w:hAnsi="Calibri" w:cs="Calibri"/>
                <w:color w:val="000000"/>
              </w:rPr>
              <w:t>121.6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2C61F07" w14:textId="77777777" w:rsidR="001F4141" w:rsidRDefault="001F4141" w:rsidP="001F4141">
            <w:pPr>
              <w:jc w:val="center"/>
            </w:pPr>
            <w:r>
              <w:rPr>
                <w:rFonts w:ascii="Calibri" w:hAnsi="Calibri" w:cs="Calibri"/>
                <w:color w:val="000000"/>
              </w:rPr>
              <w:t>129.6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5A133F2" w14:textId="77777777" w:rsidR="001F4141" w:rsidRDefault="001F4141" w:rsidP="001F4141">
            <w:pPr>
              <w:jc w:val="center"/>
            </w:pPr>
            <w:r>
              <w:rPr>
                <w:rFonts w:ascii="Calibri" w:hAnsi="Calibri" w:cs="Calibri"/>
                <w:color w:val="000000"/>
              </w:rPr>
              <w:t>136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452B409" w14:textId="77777777" w:rsidR="001F4141" w:rsidRDefault="001F4141" w:rsidP="001F4141">
            <w:pPr>
              <w:jc w:val="center"/>
            </w:pPr>
            <w:r>
              <w:rPr>
                <w:rFonts w:ascii="Calibri" w:hAnsi="Calibri" w:cs="Calibri"/>
                <w:color w:val="000000"/>
              </w:rPr>
              <w:t>140.8</w:t>
            </w:r>
          </w:p>
        </w:tc>
      </w:tr>
      <w:tr w:rsidR="001F4141" w14:paraId="4A517E5F" w14:textId="77777777" w:rsidTr="001F4141">
        <w:tc>
          <w:tcPr>
            <w:tcW w:w="636" w:type="dxa"/>
            <w:vMerge/>
            <w:tcBorders>
              <w:right w:val="nil"/>
            </w:tcBorders>
          </w:tcPr>
          <w:p w14:paraId="3F75C741" w14:textId="77777777" w:rsidR="001F4141" w:rsidRDefault="001F4141" w:rsidP="001F4141">
            <w:pPr>
              <w:jc w:val="center"/>
            </w:pPr>
          </w:p>
        </w:tc>
        <w:tc>
          <w:tcPr>
            <w:tcW w:w="624" w:type="dxa"/>
            <w:tcBorders>
              <w:top w:val="nil"/>
              <w:left w:val="nil"/>
              <w:bottom w:val="nil"/>
              <w:right w:val="single" w:sz="4" w:space="0" w:color="auto"/>
            </w:tcBorders>
          </w:tcPr>
          <w:p w14:paraId="2469E47A" w14:textId="77777777" w:rsidR="001F4141" w:rsidRDefault="001F4141" w:rsidP="001F4141">
            <w:pPr>
              <w:jc w:val="center"/>
            </w:pPr>
            <w:r>
              <w:t>4</w:t>
            </w:r>
          </w:p>
        </w:tc>
        <w:tc>
          <w:tcPr>
            <w:tcW w:w="601" w:type="dxa"/>
            <w:tcBorders>
              <w:left w:val="single" w:sz="4" w:space="0" w:color="auto"/>
            </w:tcBorders>
          </w:tcPr>
          <w:p w14:paraId="0D6EEA53"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732028FF" w14:textId="77777777" w:rsidR="001F4141" w:rsidRDefault="001F4141" w:rsidP="001F4141">
            <w:pPr>
              <w:jc w:val="center"/>
            </w:pPr>
            <w:r>
              <w:rPr>
                <w:rFonts w:ascii="Calibri" w:hAnsi="Calibri" w:cs="Calibri"/>
                <w:color w:val="000000"/>
              </w:rPr>
              <w:t>20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3D1BD57" w14:textId="77777777" w:rsidR="001F4141" w:rsidRDefault="001F4141" w:rsidP="001F4141">
            <w:pPr>
              <w:jc w:val="center"/>
            </w:pPr>
            <w:r>
              <w:rPr>
                <w:rFonts w:ascii="Calibri" w:hAnsi="Calibri" w:cs="Calibri"/>
                <w:color w:val="000000"/>
              </w:rPr>
              <w:t>38.4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0599271" w14:textId="77777777" w:rsidR="001F4141" w:rsidRDefault="001F4141" w:rsidP="001F4141">
            <w:pPr>
              <w:jc w:val="center"/>
            </w:pPr>
            <w:r>
              <w:rPr>
                <w:rFonts w:ascii="Calibri" w:hAnsi="Calibri" w:cs="Calibri"/>
                <w:color w:val="000000"/>
              </w:rPr>
              <w:t>55.2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753B8BD" w14:textId="77777777" w:rsidR="001F4141" w:rsidRDefault="001F4141" w:rsidP="001F4141">
            <w:pPr>
              <w:jc w:val="center"/>
            </w:pPr>
            <w:r>
              <w:rPr>
                <w:rFonts w:ascii="Calibri" w:hAnsi="Calibri" w:cs="Calibri"/>
                <w:color w:val="000000"/>
              </w:rPr>
              <w:t>70.4</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1E313A3" w14:textId="77777777" w:rsidR="001F4141" w:rsidRDefault="001F4141" w:rsidP="001F4141">
            <w:pPr>
              <w:jc w:val="center"/>
            </w:pPr>
            <w:r>
              <w:rPr>
                <w:rFonts w:ascii="Calibri" w:hAnsi="Calibri" w:cs="Calibri"/>
                <w:color w:val="000000"/>
              </w:rPr>
              <w:t>84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F751A0C" w14:textId="77777777" w:rsidR="001F4141" w:rsidRDefault="001F4141" w:rsidP="001F4141">
            <w:pPr>
              <w:jc w:val="center"/>
            </w:pPr>
            <w:r>
              <w:rPr>
                <w:rFonts w:ascii="Calibri" w:hAnsi="Calibri" w:cs="Calibri"/>
                <w:color w:val="000000"/>
              </w:rPr>
              <w:t>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A75234B" w14:textId="77777777" w:rsidR="001F4141" w:rsidRDefault="001F4141" w:rsidP="001F4141">
            <w:pPr>
              <w:jc w:val="center"/>
            </w:pPr>
            <w:r>
              <w:rPr>
                <w:rFonts w:ascii="Calibri" w:hAnsi="Calibri" w:cs="Calibri"/>
                <w:color w:val="000000"/>
              </w:rPr>
              <w:t>106.4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AD79B0F" w14:textId="77777777" w:rsidR="001F4141" w:rsidRDefault="001F4141" w:rsidP="001F4141">
            <w:pPr>
              <w:jc w:val="center"/>
            </w:pPr>
            <w:r>
              <w:rPr>
                <w:rFonts w:ascii="Calibri" w:hAnsi="Calibri" w:cs="Calibri"/>
                <w:color w:val="000000"/>
              </w:rPr>
              <w:t>115.2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C646BBC" w14:textId="77777777" w:rsidR="001F4141" w:rsidRDefault="001F4141" w:rsidP="001F4141">
            <w:pPr>
              <w:jc w:val="center"/>
            </w:pPr>
            <w:r>
              <w:rPr>
                <w:rFonts w:ascii="Calibri" w:hAnsi="Calibri" w:cs="Calibri"/>
                <w:color w:val="000000"/>
              </w:rPr>
              <w:t>122.4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385EA9B" w14:textId="77777777" w:rsidR="001F4141" w:rsidRDefault="001F4141" w:rsidP="001F4141">
            <w:pPr>
              <w:jc w:val="center"/>
            </w:pPr>
            <w:r>
              <w:rPr>
                <w:rFonts w:ascii="Calibri" w:hAnsi="Calibri" w:cs="Calibri"/>
                <w:color w:val="000000"/>
              </w:rPr>
              <w:t>128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38617F3" w14:textId="77777777" w:rsidR="001F4141" w:rsidRDefault="001F4141" w:rsidP="001F4141">
            <w:pPr>
              <w:jc w:val="center"/>
            </w:pPr>
            <w:r>
              <w:rPr>
                <w:rFonts w:ascii="Calibri" w:hAnsi="Calibri" w:cs="Calibri"/>
                <w:color w:val="000000"/>
              </w:rPr>
              <w:t>132</w:t>
            </w:r>
          </w:p>
        </w:tc>
      </w:tr>
      <w:tr w:rsidR="001F4141" w14:paraId="7AFC0CC5" w14:textId="77777777" w:rsidTr="001F4141">
        <w:tc>
          <w:tcPr>
            <w:tcW w:w="636" w:type="dxa"/>
            <w:vMerge/>
            <w:tcBorders>
              <w:right w:val="nil"/>
            </w:tcBorders>
          </w:tcPr>
          <w:p w14:paraId="3369EC16" w14:textId="77777777" w:rsidR="001F4141" w:rsidRDefault="001F4141" w:rsidP="001F4141">
            <w:pPr>
              <w:jc w:val="center"/>
            </w:pPr>
          </w:p>
        </w:tc>
        <w:tc>
          <w:tcPr>
            <w:tcW w:w="624" w:type="dxa"/>
            <w:tcBorders>
              <w:top w:val="nil"/>
              <w:left w:val="nil"/>
              <w:bottom w:val="nil"/>
              <w:right w:val="single" w:sz="4" w:space="0" w:color="auto"/>
            </w:tcBorders>
          </w:tcPr>
          <w:p w14:paraId="0192DF36" w14:textId="77777777" w:rsidR="001F4141" w:rsidRDefault="001F4141" w:rsidP="001F4141">
            <w:pPr>
              <w:jc w:val="center"/>
            </w:pPr>
            <w:r>
              <w:t>5</w:t>
            </w:r>
          </w:p>
        </w:tc>
        <w:tc>
          <w:tcPr>
            <w:tcW w:w="601" w:type="dxa"/>
            <w:tcBorders>
              <w:left w:val="single" w:sz="4" w:space="0" w:color="auto"/>
            </w:tcBorders>
          </w:tcPr>
          <w:p w14:paraId="7A89DE93"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162CA3F1" w14:textId="77777777" w:rsidR="001F4141" w:rsidRDefault="001F4141" w:rsidP="001F4141">
            <w:pPr>
              <w:jc w:val="center"/>
            </w:pPr>
            <w:r>
              <w:rPr>
                <w:rFonts w:ascii="Calibri" w:hAnsi="Calibri" w:cs="Calibri"/>
                <w:color w:val="000000"/>
              </w:rPr>
              <w:t>19.2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99A2134" w14:textId="77777777" w:rsidR="001F4141" w:rsidRDefault="001F4141" w:rsidP="001F4141">
            <w:pPr>
              <w:jc w:val="center"/>
            </w:pPr>
            <w:r>
              <w:rPr>
                <w:rFonts w:ascii="Calibri" w:hAnsi="Calibri" w:cs="Calibri"/>
                <w:color w:val="000000"/>
              </w:rPr>
              <w:t>36.8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8F89AC3" w14:textId="77777777" w:rsidR="001F4141" w:rsidRDefault="001F4141" w:rsidP="001F4141">
            <w:pPr>
              <w:jc w:val="center"/>
            </w:pPr>
            <w:r>
              <w:rPr>
                <w:rFonts w:ascii="Calibri" w:hAnsi="Calibri" w:cs="Calibri"/>
                <w:color w:val="000000"/>
              </w:rPr>
              <w:t>52.8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45600A2" w14:textId="77777777" w:rsidR="001F4141" w:rsidRDefault="001F4141" w:rsidP="001F4141">
            <w:pPr>
              <w:jc w:val="center"/>
            </w:pPr>
            <w:r>
              <w:rPr>
                <w:rFonts w:ascii="Calibri" w:hAnsi="Calibri" w:cs="Calibri"/>
                <w:color w:val="000000"/>
              </w:rPr>
              <w:t>67.2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62631FDD" w14:textId="77777777" w:rsidR="001F4141" w:rsidRDefault="001F4141" w:rsidP="001F4141">
            <w:pPr>
              <w:jc w:val="center"/>
            </w:pPr>
            <w:r>
              <w:rPr>
                <w:rFonts w:ascii="Calibri" w:hAnsi="Calibri" w:cs="Calibri"/>
                <w:color w:val="000000"/>
              </w:rPr>
              <w:t>80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FCA5966" w14:textId="77777777" w:rsidR="001F4141" w:rsidRDefault="001F4141" w:rsidP="001F4141">
            <w:pPr>
              <w:jc w:val="center"/>
            </w:pPr>
            <w:r>
              <w:rPr>
                <w:rFonts w:ascii="Calibri" w:hAnsi="Calibri" w:cs="Calibri"/>
                <w:color w:val="000000"/>
              </w:rPr>
              <w:t>91.2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0D4580C" w14:textId="77777777" w:rsidR="001F4141" w:rsidRDefault="001F4141" w:rsidP="001F4141">
            <w:pPr>
              <w:jc w:val="center"/>
            </w:pPr>
            <w:r>
              <w:rPr>
                <w:rFonts w:ascii="Calibri" w:hAnsi="Calibri" w:cs="Calibri"/>
                <w:color w:val="000000"/>
              </w:rPr>
              <w:t>100.8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D42B4D4" w14:textId="77777777" w:rsidR="001F4141" w:rsidRDefault="001F4141" w:rsidP="001F4141">
            <w:pPr>
              <w:jc w:val="center"/>
            </w:pPr>
            <w:r>
              <w:rPr>
                <w:rFonts w:ascii="Calibri" w:hAnsi="Calibri" w:cs="Calibri"/>
                <w:color w:val="000000"/>
              </w:rPr>
              <w:t>108.8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31FF525" w14:textId="77777777" w:rsidR="001F4141" w:rsidRDefault="001F4141" w:rsidP="001F4141">
            <w:pPr>
              <w:jc w:val="center"/>
            </w:pPr>
            <w:r>
              <w:rPr>
                <w:rFonts w:ascii="Calibri" w:hAnsi="Calibri" w:cs="Calibri"/>
                <w:color w:val="000000"/>
              </w:rPr>
              <w:t>115.2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C0C54E6" w14:textId="77777777" w:rsidR="001F4141" w:rsidRDefault="001F4141" w:rsidP="001F4141">
            <w:pPr>
              <w:jc w:val="center"/>
            </w:pPr>
            <w:r>
              <w:rPr>
                <w:rFonts w:ascii="Calibri" w:hAnsi="Calibri" w:cs="Calibri"/>
                <w:color w:val="000000"/>
              </w:rPr>
              <w:t>120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021C7D6" w14:textId="77777777" w:rsidR="001F4141" w:rsidRDefault="001F4141" w:rsidP="001F4141">
            <w:pPr>
              <w:jc w:val="center"/>
            </w:pPr>
            <w:r>
              <w:rPr>
                <w:rFonts w:ascii="Calibri" w:hAnsi="Calibri" w:cs="Calibri"/>
                <w:color w:val="000000"/>
              </w:rPr>
              <w:t>123.2</w:t>
            </w:r>
          </w:p>
        </w:tc>
      </w:tr>
      <w:tr w:rsidR="001F4141" w14:paraId="3FD98B19" w14:textId="77777777" w:rsidTr="001F4141">
        <w:tc>
          <w:tcPr>
            <w:tcW w:w="636" w:type="dxa"/>
            <w:vMerge/>
            <w:tcBorders>
              <w:right w:val="nil"/>
            </w:tcBorders>
          </w:tcPr>
          <w:p w14:paraId="3282CBF7" w14:textId="77777777" w:rsidR="001F4141" w:rsidRDefault="001F4141" w:rsidP="001F4141">
            <w:pPr>
              <w:jc w:val="center"/>
            </w:pPr>
          </w:p>
        </w:tc>
        <w:tc>
          <w:tcPr>
            <w:tcW w:w="624" w:type="dxa"/>
            <w:tcBorders>
              <w:top w:val="nil"/>
              <w:left w:val="nil"/>
              <w:bottom w:val="nil"/>
              <w:right w:val="single" w:sz="4" w:space="0" w:color="auto"/>
            </w:tcBorders>
          </w:tcPr>
          <w:p w14:paraId="5ED799DF" w14:textId="77777777" w:rsidR="001F4141" w:rsidRDefault="001F4141" w:rsidP="001F4141">
            <w:pPr>
              <w:jc w:val="center"/>
            </w:pPr>
            <w:r>
              <w:t>6</w:t>
            </w:r>
          </w:p>
        </w:tc>
        <w:tc>
          <w:tcPr>
            <w:tcW w:w="601" w:type="dxa"/>
            <w:tcBorders>
              <w:left w:val="single" w:sz="4" w:space="0" w:color="auto"/>
            </w:tcBorders>
          </w:tcPr>
          <w:p w14:paraId="1036E35F"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24BD6172" w14:textId="77777777" w:rsidR="001F4141" w:rsidRDefault="001F4141" w:rsidP="001F4141">
            <w:pPr>
              <w:jc w:val="center"/>
            </w:pPr>
            <w:r>
              <w:rPr>
                <w:rFonts w:ascii="Calibri" w:hAnsi="Calibri" w:cs="Calibri"/>
                <w:color w:val="000000"/>
              </w:rPr>
              <w:t>18.4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0501328" w14:textId="77777777" w:rsidR="001F4141" w:rsidRDefault="001F4141" w:rsidP="001F4141">
            <w:pPr>
              <w:jc w:val="center"/>
            </w:pPr>
            <w:r>
              <w:rPr>
                <w:rFonts w:ascii="Calibri" w:hAnsi="Calibri" w:cs="Calibri"/>
                <w:color w:val="000000"/>
              </w:rPr>
              <w:t>35.2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AFB969B" w14:textId="77777777" w:rsidR="001F4141" w:rsidRDefault="001F4141" w:rsidP="001F4141">
            <w:pPr>
              <w:jc w:val="center"/>
            </w:pPr>
            <w:r>
              <w:rPr>
                <w:rFonts w:ascii="Calibri" w:hAnsi="Calibri" w:cs="Calibri"/>
                <w:color w:val="000000"/>
              </w:rPr>
              <w:t>50.4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0CDB789" w14:textId="77777777" w:rsidR="001F4141" w:rsidRDefault="001F4141" w:rsidP="001F4141">
            <w:pPr>
              <w:jc w:val="center"/>
            </w:pPr>
            <w:r>
              <w:rPr>
                <w:rFonts w:ascii="Calibri" w:hAnsi="Calibri" w:cs="Calibri"/>
                <w:color w:val="000000"/>
              </w:rPr>
              <w:t>64</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7F06ED17" w14:textId="77777777" w:rsidR="001F4141" w:rsidRDefault="001F4141" w:rsidP="001F4141">
            <w:pPr>
              <w:jc w:val="center"/>
            </w:pPr>
            <w:r>
              <w:rPr>
                <w:rFonts w:ascii="Calibri" w:hAnsi="Calibri" w:cs="Calibri"/>
                <w:color w:val="000000"/>
              </w:rPr>
              <w:t>76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7C281E4" w14:textId="77777777" w:rsidR="001F4141" w:rsidRDefault="001F4141" w:rsidP="001F4141">
            <w:pPr>
              <w:jc w:val="center"/>
            </w:pPr>
            <w:r>
              <w:rPr>
                <w:rFonts w:ascii="Calibri" w:hAnsi="Calibri" w:cs="Calibri"/>
                <w:color w:val="000000"/>
              </w:rPr>
              <w:t>86.4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BFDEF75" w14:textId="77777777" w:rsidR="001F4141" w:rsidRDefault="001F4141" w:rsidP="001F4141">
            <w:pPr>
              <w:jc w:val="center"/>
            </w:pPr>
            <w:r>
              <w:rPr>
                <w:rFonts w:ascii="Calibri" w:hAnsi="Calibri" w:cs="Calibri"/>
                <w:color w:val="000000"/>
              </w:rPr>
              <w:t>95.2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7D81700" w14:textId="77777777" w:rsidR="001F4141" w:rsidRDefault="001F4141" w:rsidP="001F4141">
            <w:pPr>
              <w:jc w:val="center"/>
            </w:pPr>
            <w:r>
              <w:rPr>
                <w:rFonts w:ascii="Calibri" w:hAnsi="Calibri" w:cs="Calibri"/>
                <w:color w:val="000000"/>
              </w:rPr>
              <w:t>102.4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7F71705" w14:textId="77777777" w:rsidR="001F4141" w:rsidRDefault="001F4141" w:rsidP="001F4141">
            <w:pPr>
              <w:jc w:val="center"/>
            </w:pPr>
            <w:r>
              <w:rPr>
                <w:rFonts w:ascii="Calibri" w:hAnsi="Calibri" w:cs="Calibri"/>
                <w:color w:val="000000"/>
              </w:rPr>
              <w:t>108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D3AE140" w14:textId="77777777" w:rsidR="001F4141" w:rsidRDefault="001F4141" w:rsidP="001F4141">
            <w:pPr>
              <w:jc w:val="center"/>
            </w:pPr>
            <w:r>
              <w:rPr>
                <w:rFonts w:ascii="Calibri" w:hAnsi="Calibri" w:cs="Calibri"/>
                <w:color w:val="000000"/>
              </w:rPr>
              <w:t>112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6E02432" w14:textId="77777777" w:rsidR="001F4141" w:rsidRDefault="001F4141" w:rsidP="001F4141">
            <w:pPr>
              <w:jc w:val="center"/>
            </w:pPr>
            <w:r>
              <w:rPr>
                <w:rFonts w:ascii="Calibri" w:hAnsi="Calibri" w:cs="Calibri"/>
                <w:color w:val="000000"/>
              </w:rPr>
              <w:t>114.4</w:t>
            </w:r>
          </w:p>
        </w:tc>
      </w:tr>
      <w:tr w:rsidR="001F4141" w14:paraId="03C8246E" w14:textId="77777777" w:rsidTr="001F4141">
        <w:tc>
          <w:tcPr>
            <w:tcW w:w="636" w:type="dxa"/>
            <w:vMerge/>
            <w:tcBorders>
              <w:right w:val="nil"/>
            </w:tcBorders>
          </w:tcPr>
          <w:p w14:paraId="17BA1E5E" w14:textId="77777777" w:rsidR="001F4141" w:rsidRDefault="001F4141" w:rsidP="001F4141">
            <w:pPr>
              <w:jc w:val="center"/>
            </w:pPr>
          </w:p>
        </w:tc>
        <w:tc>
          <w:tcPr>
            <w:tcW w:w="624" w:type="dxa"/>
            <w:tcBorders>
              <w:top w:val="nil"/>
              <w:left w:val="nil"/>
              <w:bottom w:val="nil"/>
              <w:right w:val="single" w:sz="4" w:space="0" w:color="auto"/>
            </w:tcBorders>
          </w:tcPr>
          <w:p w14:paraId="5A2BBF48" w14:textId="77777777" w:rsidR="001F4141" w:rsidRDefault="001F4141" w:rsidP="001F4141">
            <w:pPr>
              <w:jc w:val="center"/>
            </w:pPr>
            <w:r>
              <w:t>7</w:t>
            </w:r>
          </w:p>
        </w:tc>
        <w:tc>
          <w:tcPr>
            <w:tcW w:w="601" w:type="dxa"/>
            <w:tcBorders>
              <w:left w:val="single" w:sz="4" w:space="0" w:color="auto"/>
            </w:tcBorders>
          </w:tcPr>
          <w:p w14:paraId="5B5623C4"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12A704A7" w14:textId="77777777" w:rsidR="001F4141" w:rsidRDefault="001F4141" w:rsidP="001F4141">
            <w:pPr>
              <w:jc w:val="center"/>
            </w:pPr>
            <w:r>
              <w:rPr>
                <w:rFonts w:ascii="Calibri" w:hAnsi="Calibri" w:cs="Calibri"/>
                <w:color w:val="000000"/>
              </w:rPr>
              <w:t>17.6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C6A241B" w14:textId="77777777" w:rsidR="001F4141" w:rsidRDefault="001F4141" w:rsidP="001F4141">
            <w:pPr>
              <w:jc w:val="center"/>
            </w:pPr>
            <w:r>
              <w:rPr>
                <w:rFonts w:ascii="Calibri" w:hAnsi="Calibri" w:cs="Calibri"/>
                <w:color w:val="000000"/>
              </w:rPr>
              <w:t>33.6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EF7E470" w14:textId="77777777" w:rsidR="001F4141" w:rsidRDefault="001F4141" w:rsidP="001F4141">
            <w:pPr>
              <w:jc w:val="center"/>
            </w:pPr>
            <w:r>
              <w:rPr>
                <w:rFonts w:ascii="Calibri" w:hAnsi="Calibri" w:cs="Calibri"/>
                <w:color w:val="000000"/>
              </w:rPr>
              <w:t>48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703AB94" w14:textId="77777777" w:rsidR="001F4141" w:rsidRDefault="001F4141" w:rsidP="001F4141">
            <w:pPr>
              <w:jc w:val="center"/>
            </w:pPr>
            <w:r>
              <w:rPr>
                <w:rFonts w:ascii="Calibri" w:hAnsi="Calibri" w:cs="Calibri"/>
                <w:color w:val="000000"/>
              </w:rPr>
              <w:t>60.8</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32DA0F3A" w14:textId="77777777" w:rsidR="001F4141" w:rsidRDefault="001F4141" w:rsidP="001F4141">
            <w:pPr>
              <w:jc w:val="center"/>
            </w:pPr>
            <w:r>
              <w:rPr>
                <w:rFonts w:ascii="Calibri" w:hAnsi="Calibri" w:cs="Calibri"/>
                <w:color w:val="000000"/>
              </w:rPr>
              <w:t>72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2870254" w14:textId="77777777" w:rsidR="001F4141" w:rsidRDefault="001F4141" w:rsidP="001F4141">
            <w:pPr>
              <w:jc w:val="center"/>
            </w:pPr>
            <w:r>
              <w:rPr>
                <w:rFonts w:ascii="Calibri" w:hAnsi="Calibri" w:cs="Calibri"/>
                <w:color w:val="000000"/>
              </w:rPr>
              <w:t>81.6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0713DB0" w14:textId="77777777" w:rsidR="001F4141" w:rsidRDefault="001F4141" w:rsidP="001F4141">
            <w:pPr>
              <w:jc w:val="center"/>
            </w:pPr>
            <w:r>
              <w:rPr>
                <w:rFonts w:ascii="Calibri" w:hAnsi="Calibri" w:cs="Calibri"/>
                <w:color w:val="000000"/>
              </w:rPr>
              <w:t>89.6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3585570" w14:textId="77777777" w:rsidR="001F4141" w:rsidRDefault="001F4141" w:rsidP="001F4141">
            <w:pPr>
              <w:jc w:val="center"/>
            </w:pPr>
            <w:r>
              <w:rPr>
                <w:rFonts w:ascii="Calibri" w:hAnsi="Calibri" w:cs="Calibri"/>
                <w:color w:val="000000"/>
              </w:rPr>
              <w:t>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ED294FB" w14:textId="77777777" w:rsidR="001F4141" w:rsidRDefault="001F4141" w:rsidP="001F4141">
            <w:pPr>
              <w:jc w:val="center"/>
            </w:pPr>
            <w:r>
              <w:rPr>
                <w:rFonts w:ascii="Calibri" w:hAnsi="Calibri" w:cs="Calibri"/>
                <w:color w:val="00000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FAA6594" w14:textId="77777777" w:rsidR="001F4141" w:rsidRDefault="001F4141" w:rsidP="001F4141">
            <w:pPr>
              <w:jc w:val="center"/>
            </w:pPr>
            <w:r>
              <w:rPr>
                <w:rFonts w:ascii="Calibri" w:hAnsi="Calibri" w:cs="Calibri"/>
                <w:color w:val="000000"/>
              </w:rPr>
              <w:t>104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707DD77" w14:textId="77777777" w:rsidR="001F4141" w:rsidRDefault="001F4141" w:rsidP="001F4141">
            <w:pPr>
              <w:jc w:val="center"/>
            </w:pPr>
            <w:r>
              <w:rPr>
                <w:rFonts w:ascii="Calibri" w:hAnsi="Calibri" w:cs="Calibri"/>
                <w:color w:val="000000"/>
              </w:rPr>
              <w:t>105.6</w:t>
            </w:r>
          </w:p>
        </w:tc>
      </w:tr>
      <w:tr w:rsidR="001F4141" w14:paraId="13D1B465" w14:textId="77777777" w:rsidTr="001F4141">
        <w:tc>
          <w:tcPr>
            <w:tcW w:w="636" w:type="dxa"/>
            <w:vMerge/>
            <w:tcBorders>
              <w:right w:val="nil"/>
            </w:tcBorders>
          </w:tcPr>
          <w:p w14:paraId="302A4FBA" w14:textId="77777777" w:rsidR="001F4141" w:rsidRDefault="001F4141" w:rsidP="001F4141">
            <w:pPr>
              <w:jc w:val="center"/>
            </w:pPr>
          </w:p>
        </w:tc>
        <w:tc>
          <w:tcPr>
            <w:tcW w:w="624" w:type="dxa"/>
            <w:tcBorders>
              <w:top w:val="nil"/>
              <w:left w:val="nil"/>
              <w:bottom w:val="nil"/>
              <w:right w:val="single" w:sz="4" w:space="0" w:color="auto"/>
            </w:tcBorders>
          </w:tcPr>
          <w:p w14:paraId="62415C26" w14:textId="77777777" w:rsidR="001F4141" w:rsidRDefault="001F4141" w:rsidP="001F4141">
            <w:pPr>
              <w:jc w:val="center"/>
            </w:pPr>
            <w:r>
              <w:t>8</w:t>
            </w:r>
          </w:p>
        </w:tc>
        <w:tc>
          <w:tcPr>
            <w:tcW w:w="601" w:type="dxa"/>
            <w:tcBorders>
              <w:left w:val="single" w:sz="4" w:space="0" w:color="auto"/>
            </w:tcBorders>
          </w:tcPr>
          <w:p w14:paraId="007905E2"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DE36E0B" w14:textId="77777777" w:rsidR="001F4141" w:rsidRDefault="001F4141" w:rsidP="001F4141">
            <w:pPr>
              <w:jc w:val="center"/>
            </w:pPr>
            <w:r>
              <w:rPr>
                <w:rFonts w:ascii="Calibri" w:hAnsi="Calibri" w:cs="Calibri"/>
                <w:color w:val="000000"/>
              </w:rPr>
              <w:t>16.8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90165A7" w14:textId="77777777" w:rsidR="001F4141" w:rsidRDefault="001F4141" w:rsidP="001F4141">
            <w:pPr>
              <w:jc w:val="center"/>
            </w:pPr>
            <w:r>
              <w:rPr>
                <w:rFonts w:ascii="Calibri" w:hAnsi="Calibri" w:cs="Calibri"/>
                <w:color w:val="000000"/>
              </w:rPr>
              <w:t>32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5A58BD0" w14:textId="77777777" w:rsidR="001F4141" w:rsidRDefault="001F4141" w:rsidP="001F4141">
            <w:pPr>
              <w:jc w:val="center"/>
            </w:pPr>
            <w:r>
              <w:rPr>
                <w:rFonts w:ascii="Calibri" w:hAnsi="Calibri" w:cs="Calibri"/>
                <w:color w:val="000000"/>
              </w:rPr>
              <w:t>45.6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AF183BA" w14:textId="77777777" w:rsidR="001F4141" w:rsidRDefault="001F4141" w:rsidP="001F4141">
            <w:pPr>
              <w:jc w:val="center"/>
            </w:pPr>
            <w:r>
              <w:rPr>
                <w:rFonts w:ascii="Calibri" w:hAnsi="Calibri" w:cs="Calibri"/>
                <w:color w:val="000000"/>
              </w:rPr>
              <w:t>57.6</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7E575640" w14:textId="77777777" w:rsidR="001F4141" w:rsidRDefault="001F4141" w:rsidP="001F4141">
            <w:pPr>
              <w:jc w:val="center"/>
            </w:pPr>
            <w:r>
              <w:rPr>
                <w:rFonts w:ascii="Calibri" w:hAnsi="Calibri" w:cs="Calibri"/>
                <w:color w:val="000000"/>
              </w:rPr>
              <w:t>68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794D3BA" w14:textId="77777777" w:rsidR="001F4141" w:rsidRDefault="001F4141" w:rsidP="001F4141">
            <w:pPr>
              <w:jc w:val="center"/>
            </w:pPr>
            <w:r>
              <w:rPr>
                <w:rFonts w:ascii="Calibri" w:hAnsi="Calibri" w:cs="Calibri"/>
                <w:color w:val="000000"/>
              </w:rPr>
              <w:t>76.8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38B77CA" w14:textId="77777777" w:rsidR="001F4141" w:rsidRDefault="001F4141" w:rsidP="001F4141">
            <w:pPr>
              <w:jc w:val="center"/>
            </w:pPr>
            <w:r>
              <w:rPr>
                <w:rFonts w:ascii="Calibri" w:hAnsi="Calibri" w:cs="Calibri"/>
                <w:color w:val="000000"/>
              </w:rPr>
              <w:t>84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87F458B" w14:textId="77777777" w:rsidR="001F4141" w:rsidRDefault="001F4141" w:rsidP="001F4141">
            <w:pPr>
              <w:jc w:val="center"/>
            </w:pPr>
            <w:r>
              <w:rPr>
                <w:rFonts w:ascii="Calibri" w:hAnsi="Calibri" w:cs="Calibri"/>
                <w:color w:val="000000"/>
              </w:rPr>
              <w:t>89.6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59BB214" w14:textId="77777777" w:rsidR="001F4141" w:rsidRDefault="001F4141" w:rsidP="001F4141">
            <w:pPr>
              <w:jc w:val="center"/>
            </w:pPr>
            <w:r>
              <w:rPr>
                <w:rFonts w:ascii="Calibri" w:hAnsi="Calibri" w:cs="Calibri"/>
                <w:color w:val="000000"/>
              </w:rPr>
              <w:t>93.6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10B4ECE" w14:textId="77777777" w:rsidR="001F4141" w:rsidRDefault="001F4141" w:rsidP="001F4141">
            <w:pPr>
              <w:jc w:val="center"/>
            </w:pPr>
            <w:r>
              <w:rPr>
                <w:rFonts w:ascii="Calibri" w:hAnsi="Calibri" w:cs="Calibri"/>
                <w:color w:val="000000"/>
              </w:rPr>
              <w:t>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9DB0EBF" w14:textId="77777777" w:rsidR="001F4141" w:rsidRDefault="001F4141" w:rsidP="001F4141">
            <w:pPr>
              <w:jc w:val="center"/>
            </w:pPr>
            <w:r>
              <w:rPr>
                <w:rFonts w:ascii="Calibri" w:hAnsi="Calibri" w:cs="Calibri"/>
                <w:color w:val="000000"/>
              </w:rPr>
              <w:t>96.8</w:t>
            </w:r>
          </w:p>
        </w:tc>
      </w:tr>
      <w:tr w:rsidR="001F4141" w14:paraId="54EE1228" w14:textId="77777777" w:rsidTr="001F4141">
        <w:tc>
          <w:tcPr>
            <w:tcW w:w="636" w:type="dxa"/>
            <w:vMerge/>
            <w:tcBorders>
              <w:right w:val="nil"/>
            </w:tcBorders>
          </w:tcPr>
          <w:p w14:paraId="6F023598" w14:textId="77777777" w:rsidR="001F4141" w:rsidRDefault="001F4141" w:rsidP="001F4141">
            <w:pPr>
              <w:jc w:val="center"/>
            </w:pPr>
          </w:p>
        </w:tc>
        <w:tc>
          <w:tcPr>
            <w:tcW w:w="624" w:type="dxa"/>
            <w:tcBorders>
              <w:top w:val="nil"/>
              <w:left w:val="nil"/>
              <w:bottom w:val="nil"/>
              <w:right w:val="single" w:sz="4" w:space="0" w:color="auto"/>
            </w:tcBorders>
          </w:tcPr>
          <w:p w14:paraId="42CEFD2F" w14:textId="77777777" w:rsidR="001F4141" w:rsidRDefault="001F4141" w:rsidP="001F4141">
            <w:pPr>
              <w:jc w:val="center"/>
            </w:pPr>
            <w:r>
              <w:t>9</w:t>
            </w:r>
          </w:p>
        </w:tc>
        <w:tc>
          <w:tcPr>
            <w:tcW w:w="601" w:type="dxa"/>
            <w:tcBorders>
              <w:left w:val="single" w:sz="4" w:space="0" w:color="auto"/>
            </w:tcBorders>
          </w:tcPr>
          <w:p w14:paraId="19D3BC62"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6AEEB9F1" w14:textId="77777777" w:rsidR="001F4141" w:rsidRDefault="001F4141" w:rsidP="001F4141">
            <w:pPr>
              <w:jc w:val="center"/>
            </w:pPr>
            <w:r>
              <w:rPr>
                <w:rFonts w:ascii="Calibri" w:hAnsi="Calibri" w:cs="Calibri"/>
                <w:color w:val="000000"/>
              </w:rPr>
              <w:t>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360312F" w14:textId="77777777" w:rsidR="001F4141" w:rsidRDefault="001F4141" w:rsidP="001F4141">
            <w:pPr>
              <w:jc w:val="center"/>
            </w:pPr>
            <w:r>
              <w:rPr>
                <w:rFonts w:ascii="Calibri" w:hAnsi="Calibri" w:cs="Calibri"/>
                <w:color w:val="000000"/>
              </w:rPr>
              <w:t>30.4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C4BC1CB" w14:textId="77777777" w:rsidR="001F4141" w:rsidRDefault="001F4141" w:rsidP="001F4141">
            <w:pPr>
              <w:jc w:val="center"/>
            </w:pPr>
            <w:r>
              <w:rPr>
                <w:rFonts w:ascii="Calibri" w:hAnsi="Calibri" w:cs="Calibri"/>
                <w:color w:val="000000"/>
              </w:rPr>
              <w:t>43.2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1569444" w14:textId="77777777" w:rsidR="001F4141" w:rsidRDefault="001F4141" w:rsidP="001F4141">
            <w:pPr>
              <w:jc w:val="center"/>
            </w:pPr>
            <w:r>
              <w:rPr>
                <w:rFonts w:ascii="Calibri" w:hAnsi="Calibri" w:cs="Calibri"/>
                <w:color w:val="000000"/>
              </w:rPr>
              <w:t>54.4</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7182B091" w14:textId="77777777" w:rsidR="001F4141" w:rsidRDefault="001F4141" w:rsidP="001F4141">
            <w:pPr>
              <w:jc w:val="center"/>
            </w:pPr>
            <w:r>
              <w:rPr>
                <w:rFonts w:ascii="Calibri" w:hAnsi="Calibri" w:cs="Calibri"/>
                <w:color w:val="000000"/>
              </w:rPr>
              <w:t>64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DBCAFE6" w14:textId="77777777" w:rsidR="001F4141" w:rsidRDefault="001F4141" w:rsidP="001F4141">
            <w:pPr>
              <w:jc w:val="center"/>
            </w:pPr>
            <w:r>
              <w:rPr>
                <w:rFonts w:ascii="Calibri" w:hAnsi="Calibri" w:cs="Calibri"/>
                <w:color w:val="000000"/>
              </w:rPr>
              <w:t>72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AB4EE4A" w14:textId="77777777" w:rsidR="001F4141" w:rsidRDefault="001F4141" w:rsidP="001F4141">
            <w:pPr>
              <w:jc w:val="center"/>
            </w:pPr>
            <w:r>
              <w:rPr>
                <w:rFonts w:ascii="Calibri" w:hAnsi="Calibri" w:cs="Calibri"/>
                <w:color w:val="000000"/>
              </w:rPr>
              <w:t>78.4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A26374A" w14:textId="77777777" w:rsidR="001F4141" w:rsidRDefault="001F4141" w:rsidP="001F4141">
            <w:pPr>
              <w:jc w:val="center"/>
            </w:pPr>
            <w:r>
              <w:rPr>
                <w:rFonts w:ascii="Calibri" w:hAnsi="Calibri" w:cs="Calibri"/>
                <w:color w:val="000000"/>
              </w:rPr>
              <w:t>83.2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7240ABF" w14:textId="77777777" w:rsidR="001F4141" w:rsidRDefault="001F4141" w:rsidP="001F4141">
            <w:pPr>
              <w:jc w:val="center"/>
            </w:pPr>
            <w:r>
              <w:rPr>
                <w:rFonts w:ascii="Calibri" w:hAnsi="Calibri" w:cs="Calibri"/>
                <w:color w:val="000000"/>
              </w:rPr>
              <w:t>86.4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CBCF457" w14:textId="77777777" w:rsidR="001F4141" w:rsidRDefault="001F4141" w:rsidP="001F4141">
            <w:pPr>
              <w:jc w:val="center"/>
            </w:pPr>
            <w:r>
              <w:rPr>
                <w:rFonts w:ascii="Calibri" w:hAnsi="Calibri" w:cs="Calibri"/>
                <w:color w:val="000000"/>
              </w:rPr>
              <w:t>88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7F674DD" w14:textId="77777777" w:rsidR="001F4141" w:rsidRDefault="001F4141" w:rsidP="001F4141">
            <w:pPr>
              <w:jc w:val="center"/>
            </w:pPr>
            <w:r>
              <w:rPr>
                <w:rFonts w:ascii="Calibri" w:hAnsi="Calibri" w:cs="Calibri"/>
                <w:color w:val="000000"/>
              </w:rPr>
              <w:t>88</w:t>
            </w:r>
          </w:p>
        </w:tc>
      </w:tr>
      <w:tr w:rsidR="001F4141" w14:paraId="5E55E556" w14:textId="77777777" w:rsidTr="001F4141">
        <w:tc>
          <w:tcPr>
            <w:tcW w:w="636" w:type="dxa"/>
            <w:vMerge/>
            <w:tcBorders>
              <w:right w:val="nil"/>
            </w:tcBorders>
          </w:tcPr>
          <w:p w14:paraId="4C3B7A7F" w14:textId="77777777" w:rsidR="001F4141" w:rsidRDefault="001F4141" w:rsidP="001F4141">
            <w:pPr>
              <w:jc w:val="center"/>
            </w:pPr>
          </w:p>
        </w:tc>
        <w:tc>
          <w:tcPr>
            <w:tcW w:w="624" w:type="dxa"/>
            <w:tcBorders>
              <w:top w:val="nil"/>
              <w:left w:val="nil"/>
              <w:bottom w:val="nil"/>
              <w:right w:val="single" w:sz="4" w:space="0" w:color="auto"/>
            </w:tcBorders>
          </w:tcPr>
          <w:p w14:paraId="20D73E8B" w14:textId="77777777" w:rsidR="001F4141" w:rsidRDefault="001F4141" w:rsidP="001F4141">
            <w:pPr>
              <w:jc w:val="center"/>
            </w:pPr>
            <w:r>
              <w:t>10</w:t>
            </w:r>
          </w:p>
        </w:tc>
        <w:tc>
          <w:tcPr>
            <w:tcW w:w="601" w:type="dxa"/>
            <w:tcBorders>
              <w:left w:val="single" w:sz="4" w:space="0" w:color="auto"/>
            </w:tcBorders>
          </w:tcPr>
          <w:p w14:paraId="7C871D41"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667A40BF" w14:textId="77777777" w:rsidR="001F4141" w:rsidRDefault="001F4141" w:rsidP="001F4141">
            <w:pPr>
              <w:jc w:val="center"/>
            </w:pPr>
            <w:r>
              <w:rPr>
                <w:rFonts w:ascii="Calibri" w:hAnsi="Calibri" w:cs="Calibri"/>
                <w:color w:val="000000"/>
              </w:rPr>
              <w:t>15.2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B12BC38" w14:textId="77777777" w:rsidR="001F4141" w:rsidRDefault="001F4141" w:rsidP="001F4141">
            <w:pPr>
              <w:jc w:val="center"/>
            </w:pPr>
            <w:r>
              <w:rPr>
                <w:rFonts w:ascii="Calibri" w:hAnsi="Calibri" w:cs="Calibri"/>
                <w:color w:val="000000"/>
              </w:rPr>
              <w:t>28.8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8CBB292" w14:textId="77777777" w:rsidR="001F4141" w:rsidRDefault="001F4141" w:rsidP="001F4141">
            <w:pPr>
              <w:jc w:val="center"/>
            </w:pPr>
            <w:r>
              <w:rPr>
                <w:rFonts w:ascii="Calibri" w:hAnsi="Calibri" w:cs="Calibri"/>
                <w:color w:val="000000"/>
              </w:rPr>
              <w:t>40.8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98E5930" w14:textId="77777777" w:rsidR="001F4141" w:rsidRDefault="001F4141" w:rsidP="001F4141">
            <w:pPr>
              <w:jc w:val="center"/>
            </w:pPr>
            <w:r>
              <w:rPr>
                <w:rFonts w:ascii="Calibri" w:hAnsi="Calibri" w:cs="Calibri"/>
                <w:color w:val="000000"/>
              </w:rPr>
              <w:t>51.2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5007196" w14:textId="77777777" w:rsidR="001F4141" w:rsidRDefault="001F4141" w:rsidP="001F4141">
            <w:pPr>
              <w:jc w:val="center"/>
            </w:pPr>
            <w:r>
              <w:rPr>
                <w:rFonts w:ascii="Calibri" w:hAnsi="Calibri" w:cs="Calibri"/>
                <w:color w:val="000000"/>
              </w:rPr>
              <w:t>60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D125797" w14:textId="77777777" w:rsidR="001F4141" w:rsidRDefault="001F4141" w:rsidP="001F4141">
            <w:pPr>
              <w:jc w:val="center"/>
            </w:pPr>
            <w:r>
              <w:rPr>
                <w:rFonts w:ascii="Calibri" w:hAnsi="Calibri" w:cs="Calibri"/>
                <w:color w:val="000000"/>
              </w:rPr>
              <w:t>67.2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3B71C5E" w14:textId="77777777" w:rsidR="001F4141" w:rsidRDefault="001F4141" w:rsidP="001F4141">
            <w:pPr>
              <w:jc w:val="center"/>
            </w:pPr>
            <w:r>
              <w:rPr>
                <w:rFonts w:ascii="Calibri" w:hAnsi="Calibri" w:cs="Calibri"/>
                <w:color w:val="000000"/>
              </w:rPr>
              <w:t>72.8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2C7F3D4" w14:textId="77777777" w:rsidR="001F4141" w:rsidRDefault="001F4141" w:rsidP="001F4141">
            <w:pPr>
              <w:jc w:val="center"/>
            </w:pPr>
            <w:r>
              <w:rPr>
                <w:rFonts w:ascii="Calibri" w:hAnsi="Calibri" w:cs="Calibri"/>
                <w:color w:val="000000"/>
              </w:rPr>
              <w:t>76.8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BE1CFE6" w14:textId="77777777" w:rsidR="001F4141" w:rsidRDefault="001F4141" w:rsidP="001F4141">
            <w:pPr>
              <w:jc w:val="center"/>
            </w:pPr>
            <w:r>
              <w:rPr>
                <w:rFonts w:ascii="Calibri" w:hAnsi="Calibri" w:cs="Calibri"/>
                <w:color w:val="000000"/>
              </w:rPr>
              <w:t>79.2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0F19A1F" w14:textId="77777777" w:rsidR="001F4141" w:rsidRDefault="001F4141" w:rsidP="001F4141">
            <w:pPr>
              <w:jc w:val="center"/>
            </w:pPr>
            <w:r>
              <w:rPr>
                <w:rFonts w:ascii="Calibri" w:hAnsi="Calibri" w:cs="Calibri"/>
                <w:color w:val="000000"/>
              </w:rPr>
              <w:t>80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FB282EF" w14:textId="77777777" w:rsidR="001F4141" w:rsidRDefault="001F4141" w:rsidP="001F4141">
            <w:pPr>
              <w:jc w:val="center"/>
            </w:pPr>
            <w:r>
              <w:rPr>
                <w:rFonts w:ascii="Calibri" w:hAnsi="Calibri" w:cs="Calibri"/>
                <w:color w:val="000000"/>
              </w:rPr>
              <w:t>79.2</w:t>
            </w:r>
          </w:p>
        </w:tc>
      </w:tr>
      <w:tr w:rsidR="001F4141" w14:paraId="7262E879" w14:textId="77777777" w:rsidTr="001F4141">
        <w:tc>
          <w:tcPr>
            <w:tcW w:w="636" w:type="dxa"/>
            <w:vMerge/>
            <w:tcBorders>
              <w:right w:val="nil"/>
            </w:tcBorders>
          </w:tcPr>
          <w:p w14:paraId="204BFE45" w14:textId="77777777" w:rsidR="001F4141" w:rsidRDefault="001F4141" w:rsidP="001F4141">
            <w:pPr>
              <w:jc w:val="center"/>
            </w:pPr>
          </w:p>
        </w:tc>
        <w:tc>
          <w:tcPr>
            <w:tcW w:w="624" w:type="dxa"/>
            <w:tcBorders>
              <w:top w:val="nil"/>
              <w:left w:val="nil"/>
              <w:bottom w:val="nil"/>
              <w:right w:val="single" w:sz="4" w:space="0" w:color="auto"/>
            </w:tcBorders>
          </w:tcPr>
          <w:p w14:paraId="1E66515E" w14:textId="77777777" w:rsidR="001F4141" w:rsidRDefault="001F4141" w:rsidP="001F4141">
            <w:pPr>
              <w:jc w:val="center"/>
            </w:pPr>
            <w:r>
              <w:t>11</w:t>
            </w:r>
          </w:p>
        </w:tc>
        <w:tc>
          <w:tcPr>
            <w:tcW w:w="601" w:type="dxa"/>
            <w:tcBorders>
              <w:left w:val="single" w:sz="4" w:space="0" w:color="auto"/>
            </w:tcBorders>
          </w:tcPr>
          <w:p w14:paraId="564C54BF"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495BF5CF" w14:textId="77777777" w:rsidR="001F4141" w:rsidRDefault="001F4141" w:rsidP="001F4141">
            <w:pPr>
              <w:jc w:val="center"/>
            </w:pPr>
            <w:r>
              <w:rPr>
                <w:rFonts w:ascii="Calibri" w:hAnsi="Calibri" w:cs="Calibri"/>
                <w:color w:val="000000"/>
              </w:rPr>
              <w:t>14.4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7F1D88B" w14:textId="77777777" w:rsidR="001F4141" w:rsidRDefault="001F4141" w:rsidP="001F4141">
            <w:pPr>
              <w:jc w:val="center"/>
            </w:pPr>
            <w:r>
              <w:rPr>
                <w:rFonts w:ascii="Calibri" w:hAnsi="Calibri" w:cs="Calibri"/>
                <w:color w:val="000000"/>
              </w:rPr>
              <w:t>27.2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40D3E3D" w14:textId="77777777" w:rsidR="001F4141" w:rsidRDefault="001F4141" w:rsidP="001F4141">
            <w:pPr>
              <w:jc w:val="center"/>
            </w:pPr>
            <w:r>
              <w:rPr>
                <w:rFonts w:ascii="Calibri" w:hAnsi="Calibri" w:cs="Calibri"/>
                <w:color w:val="000000"/>
              </w:rPr>
              <w:t>38.4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B1979A9" w14:textId="77777777" w:rsidR="001F4141" w:rsidRDefault="001F4141" w:rsidP="001F4141">
            <w:pPr>
              <w:jc w:val="center"/>
            </w:pPr>
            <w:r>
              <w:rPr>
                <w:rFonts w:ascii="Calibri" w:hAnsi="Calibri" w:cs="Calibri"/>
                <w:color w:val="000000"/>
              </w:rPr>
              <w:t>48</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2B5D1785" w14:textId="77777777" w:rsidR="001F4141" w:rsidRDefault="001F4141" w:rsidP="001F4141">
            <w:pPr>
              <w:jc w:val="center"/>
            </w:pPr>
            <w:r>
              <w:rPr>
                <w:rFonts w:ascii="Calibri" w:hAnsi="Calibri" w:cs="Calibri"/>
                <w:color w:val="000000"/>
              </w:rPr>
              <w:t>56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D5C1BF7" w14:textId="77777777" w:rsidR="001F4141" w:rsidRDefault="001F4141" w:rsidP="001F4141">
            <w:pPr>
              <w:jc w:val="center"/>
            </w:pPr>
            <w:r>
              <w:rPr>
                <w:rFonts w:ascii="Calibri" w:hAnsi="Calibri" w:cs="Calibri"/>
                <w:color w:val="000000"/>
              </w:rPr>
              <w:t>62.4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1A9939E" w14:textId="77777777" w:rsidR="001F4141" w:rsidRDefault="001F4141" w:rsidP="001F4141">
            <w:pPr>
              <w:jc w:val="center"/>
            </w:pPr>
            <w:r>
              <w:rPr>
                <w:rFonts w:ascii="Calibri" w:hAnsi="Calibri" w:cs="Calibri"/>
                <w:color w:val="000000"/>
              </w:rPr>
              <w:t>67.2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190F9C7" w14:textId="77777777" w:rsidR="001F4141" w:rsidRDefault="001F4141" w:rsidP="001F4141">
            <w:pPr>
              <w:jc w:val="center"/>
            </w:pPr>
            <w:r>
              <w:rPr>
                <w:rFonts w:ascii="Calibri" w:hAnsi="Calibri" w:cs="Calibri"/>
                <w:color w:val="000000"/>
              </w:rPr>
              <w:t>70.4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1CB17EA" w14:textId="77777777" w:rsidR="001F4141" w:rsidRDefault="001F4141" w:rsidP="001F4141">
            <w:pPr>
              <w:jc w:val="center"/>
            </w:pPr>
            <w:r>
              <w:rPr>
                <w:rFonts w:ascii="Calibri" w:hAnsi="Calibri" w:cs="Calibri"/>
                <w:color w:val="000000"/>
              </w:rPr>
              <w:t>72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76156ED" w14:textId="77777777" w:rsidR="001F4141" w:rsidRDefault="001F4141" w:rsidP="001F4141">
            <w:pPr>
              <w:jc w:val="center"/>
            </w:pPr>
            <w:r>
              <w:rPr>
                <w:rFonts w:ascii="Calibri" w:hAnsi="Calibri" w:cs="Calibri"/>
                <w:color w:val="000000"/>
              </w:rPr>
              <w:t>72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C50CA04" w14:textId="77777777" w:rsidR="001F4141" w:rsidRDefault="001F4141" w:rsidP="001F4141">
            <w:pPr>
              <w:jc w:val="center"/>
            </w:pPr>
            <w:r>
              <w:rPr>
                <w:rFonts w:ascii="Calibri" w:hAnsi="Calibri" w:cs="Calibri"/>
                <w:color w:val="000000"/>
              </w:rPr>
              <w:t>70.4</w:t>
            </w:r>
          </w:p>
        </w:tc>
      </w:tr>
      <w:tr w:rsidR="001F4141" w14:paraId="78D4C4C0" w14:textId="77777777" w:rsidTr="001F4141">
        <w:tc>
          <w:tcPr>
            <w:tcW w:w="636" w:type="dxa"/>
            <w:vMerge/>
            <w:tcBorders>
              <w:right w:val="nil"/>
            </w:tcBorders>
          </w:tcPr>
          <w:p w14:paraId="577D4EE2" w14:textId="77777777" w:rsidR="001F4141" w:rsidRDefault="001F4141" w:rsidP="001F4141">
            <w:pPr>
              <w:jc w:val="center"/>
            </w:pPr>
          </w:p>
        </w:tc>
        <w:tc>
          <w:tcPr>
            <w:tcW w:w="624" w:type="dxa"/>
            <w:tcBorders>
              <w:top w:val="nil"/>
              <w:left w:val="nil"/>
              <w:bottom w:val="nil"/>
              <w:right w:val="single" w:sz="4" w:space="0" w:color="auto"/>
            </w:tcBorders>
          </w:tcPr>
          <w:p w14:paraId="7D4827B6" w14:textId="77777777" w:rsidR="001F4141" w:rsidRDefault="001F4141" w:rsidP="001F4141">
            <w:pPr>
              <w:jc w:val="center"/>
            </w:pPr>
            <w:r>
              <w:t>12</w:t>
            </w:r>
          </w:p>
        </w:tc>
        <w:tc>
          <w:tcPr>
            <w:tcW w:w="601" w:type="dxa"/>
            <w:tcBorders>
              <w:left w:val="single" w:sz="4" w:space="0" w:color="auto"/>
            </w:tcBorders>
          </w:tcPr>
          <w:p w14:paraId="54287BBC"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01FB6A3" w14:textId="77777777" w:rsidR="001F4141" w:rsidRDefault="001F4141" w:rsidP="001F4141">
            <w:pPr>
              <w:jc w:val="center"/>
            </w:pPr>
            <w:r>
              <w:rPr>
                <w:rFonts w:ascii="Calibri" w:hAnsi="Calibri" w:cs="Calibri"/>
                <w:color w:val="000000"/>
              </w:rPr>
              <w:t>13.6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BAE4ECD" w14:textId="77777777" w:rsidR="001F4141" w:rsidRDefault="001F4141" w:rsidP="001F4141">
            <w:pPr>
              <w:jc w:val="center"/>
            </w:pPr>
            <w:r>
              <w:rPr>
                <w:rFonts w:ascii="Calibri" w:hAnsi="Calibri" w:cs="Calibri"/>
                <w:color w:val="000000"/>
              </w:rPr>
              <w:t>25.6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911E22A" w14:textId="77777777" w:rsidR="001F4141" w:rsidRDefault="001F4141" w:rsidP="001F4141">
            <w:pPr>
              <w:jc w:val="center"/>
            </w:pPr>
            <w:r>
              <w:rPr>
                <w:rFonts w:ascii="Calibri" w:hAnsi="Calibri" w:cs="Calibri"/>
                <w:color w:val="000000"/>
              </w:rPr>
              <w:t>36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E1E6157" w14:textId="77777777" w:rsidR="001F4141" w:rsidRDefault="001F4141" w:rsidP="001F4141">
            <w:pPr>
              <w:jc w:val="center"/>
            </w:pPr>
            <w:r>
              <w:rPr>
                <w:rFonts w:ascii="Calibri" w:hAnsi="Calibri" w:cs="Calibri"/>
                <w:color w:val="000000"/>
              </w:rPr>
              <w:t>44.8</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2E8918A7" w14:textId="77777777" w:rsidR="001F4141" w:rsidRDefault="001F4141" w:rsidP="001F4141">
            <w:pPr>
              <w:jc w:val="center"/>
            </w:pPr>
            <w:r>
              <w:rPr>
                <w:rFonts w:ascii="Calibri" w:hAnsi="Calibri" w:cs="Calibri"/>
                <w:color w:val="000000"/>
              </w:rPr>
              <w:t>52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C839489" w14:textId="77777777" w:rsidR="001F4141" w:rsidRDefault="001F4141" w:rsidP="001F4141">
            <w:pPr>
              <w:jc w:val="center"/>
            </w:pPr>
            <w:r>
              <w:rPr>
                <w:rFonts w:ascii="Calibri" w:hAnsi="Calibri" w:cs="Calibri"/>
                <w:color w:val="000000"/>
              </w:rPr>
              <w:t>57.6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EE62BC1" w14:textId="77777777" w:rsidR="001F4141" w:rsidRDefault="001F4141" w:rsidP="001F4141">
            <w:pPr>
              <w:jc w:val="center"/>
            </w:pPr>
            <w:r>
              <w:rPr>
                <w:rFonts w:ascii="Calibri" w:hAnsi="Calibri" w:cs="Calibri"/>
                <w:color w:val="000000"/>
              </w:rPr>
              <w:t>61.6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F2958BE" w14:textId="77777777" w:rsidR="001F4141" w:rsidRDefault="001F4141" w:rsidP="001F4141">
            <w:pPr>
              <w:jc w:val="center"/>
            </w:pPr>
            <w:r>
              <w:rPr>
                <w:rFonts w:ascii="Calibri" w:hAnsi="Calibri" w:cs="Calibri"/>
                <w:color w:val="000000"/>
              </w:rPr>
              <w:t>64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03E2B65" w14:textId="77777777" w:rsidR="001F4141" w:rsidRDefault="001F4141" w:rsidP="001F4141">
            <w:pPr>
              <w:jc w:val="center"/>
            </w:pPr>
            <w:r>
              <w:rPr>
                <w:rFonts w:ascii="Calibri" w:hAnsi="Calibri" w:cs="Calibri"/>
                <w:color w:val="000000"/>
              </w:rPr>
              <w:t>64.8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C138846" w14:textId="77777777" w:rsidR="001F4141" w:rsidRDefault="001F4141" w:rsidP="001F4141">
            <w:pPr>
              <w:jc w:val="center"/>
            </w:pPr>
            <w:r>
              <w:rPr>
                <w:rFonts w:ascii="Calibri" w:hAnsi="Calibri" w:cs="Calibri"/>
                <w:color w:val="000000"/>
              </w:rPr>
              <w:t>64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45FC350" w14:textId="77777777" w:rsidR="001F4141" w:rsidRDefault="001F4141" w:rsidP="001F4141">
            <w:pPr>
              <w:jc w:val="center"/>
            </w:pPr>
            <w:r>
              <w:rPr>
                <w:rFonts w:ascii="Calibri" w:hAnsi="Calibri" w:cs="Calibri"/>
                <w:color w:val="000000"/>
              </w:rPr>
              <w:t>61.6</w:t>
            </w:r>
          </w:p>
        </w:tc>
      </w:tr>
      <w:tr w:rsidR="001F4141" w14:paraId="4144FA8A" w14:textId="77777777" w:rsidTr="001F4141">
        <w:tc>
          <w:tcPr>
            <w:tcW w:w="636" w:type="dxa"/>
            <w:vMerge/>
            <w:tcBorders>
              <w:right w:val="nil"/>
            </w:tcBorders>
          </w:tcPr>
          <w:p w14:paraId="158D0126" w14:textId="77777777" w:rsidR="001F4141" w:rsidRDefault="001F4141" w:rsidP="001F4141">
            <w:pPr>
              <w:jc w:val="center"/>
            </w:pPr>
          </w:p>
        </w:tc>
        <w:tc>
          <w:tcPr>
            <w:tcW w:w="624" w:type="dxa"/>
            <w:tcBorders>
              <w:top w:val="nil"/>
              <w:left w:val="nil"/>
              <w:bottom w:val="nil"/>
              <w:right w:val="single" w:sz="4" w:space="0" w:color="auto"/>
            </w:tcBorders>
          </w:tcPr>
          <w:p w14:paraId="5D71CAF8" w14:textId="77777777" w:rsidR="001F4141" w:rsidRDefault="001F4141" w:rsidP="001F4141">
            <w:pPr>
              <w:jc w:val="center"/>
            </w:pPr>
            <w:r>
              <w:t>13</w:t>
            </w:r>
          </w:p>
        </w:tc>
        <w:tc>
          <w:tcPr>
            <w:tcW w:w="601" w:type="dxa"/>
            <w:tcBorders>
              <w:left w:val="single" w:sz="4" w:space="0" w:color="auto"/>
            </w:tcBorders>
          </w:tcPr>
          <w:p w14:paraId="718486D3"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04353ABA" w14:textId="77777777" w:rsidR="001F4141" w:rsidRDefault="001F4141" w:rsidP="001F4141">
            <w:pPr>
              <w:jc w:val="center"/>
            </w:pPr>
            <w:r>
              <w:rPr>
                <w:rFonts w:ascii="Calibri" w:hAnsi="Calibri" w:cs="Calibri"/>
                <w:color w:val="000000"/>
              </w:rPr>
              <w:t>12.8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91A9E9B" w14:textId="77777777" w:rsidR="001F4141" w:rsidRDefault="001F4141" w:rsidP="001F4141">
            <w:pPr>
              <w:jc w:val="center"/>
            </w:pPr>
            <w:r>
              <w:rPr>
                <w:rFonts w:ascii="Calibri" w:hAnsi="Calibri" w:cs="Calibri"/>
                <w:color w:val="000000"/>
              </w:rPr>
              <w:t>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D435A27" w14:textId="77777777" w:rsidR="001F4141" w:rsidRDefault="001F4141" w:rsidP="001F4141">
            <w:pPr>
              <w:jc w:val="center"/>
            </w:pPr>
            <w:r>
              <w:rPr>
                <w:rFonts w:ascii="Calibri" w:hAnsi="Calibri" w:cs="Calibri"/>
                <w:color w:val="000000"/>
              </w:rPr>
              <w:t>33.6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BE66CB2" w14:textId="77777777" w:rsidR="001F4141" w:rsidRDefault="001F4141" w:rsidP="001F4141">
            <w:pPr>
              <w:jc w:val="center"/>
            </w:pPr>
            <w:r>
              <w:rPr>
                <w:rFonts w:ascii="Calibri" w:hAnsi="Calibri" w:cs="Calibri"/>
                <w:color w:val="000000"/>
              </w:rPr>
              <w:t>41.6</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51E4E365" w14:textId="77777777" w:rsidR="001F4141" w:rsidRDefault="001F4141" w:rsidP="001F4141">
            <w:pPr>
              <w:jc w:val="center"/>
            </w:pPr>
            <w:r>
              <w:rPr>
                <w:rFonts w:ascii="Calibri" w:hAnsi="Calibri" w:cs="Calibri"/>
                <w:color w:val="000000"/>
              </w:rPr>
              <w:t>48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4F487E9" w14:textId="77777777" w:rsidR="001F4141" w:rsidRDefault="001F4141" w:rsidP="001F4141">
            <w:pPr>
              <w:jc w:val="center"/>
            </w:pPr>
            <w:r>
              <w:rPr>
                <w:rFonts w:ascii="Calibri" w:hAnsi="Calibri" w:cs="Calibri"/>
                <w:color w:val="000000"/>
              </w:rPr>
              <w:t>52.8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40ED6E7" w14:textId="77777777" w:rsidR="001F4141" w:rsidRDefault="001F4141" w:rsidP="001F4141">
            <w:pPr>
              <w:jc w:val="center"/>
            </w:pPr>
            <w:r>
              <w:rPr>
                <w:rFonts w:ascii="Calibri" w:hAnsi="Calibri" w:cs="Calibri"/>
                <w:color w:val="000000"/>
              </w:rPr>
              <w:t>56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8572CEB" w14:textId="77777777" w:rsidR="001F4141" w:rsidRDefault="001F4141" w:rsidP="001F4141">
            <w:pPr>
              <w:jc w:val="center"/>
            </w:pPr>
            <w:r>
              <w:rPr>
                <w:rFonts w:ascii="Calibri" w:hAnsi="Calibri" w:cs="Calibri"/>
                <w:color w:val="000000"/>
              </w:rPr>
              <w:t>57.6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362F469" w14:textId="77777777" w:rsidR="001F4141" w:rsidRDefault="001F4141" w:rsidP="001F4141">
            <w:pPr>
              <w:jc w:val="center"/>
            </w:pPr>
            <w:r>
              <w:rPr>
                <w:rFonts w:ascii="Calibri" w:hAnsi="Calibri" w:cs="Calibri"/>
                <w:color w:val="000000"/>
              </w:rPr>
              <w:t>57.6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6472D18" w14:textId="77777777" w:rsidR="001F4141" w:rsidRDefault="001F4141" w:rsidP="001F4141">
            <w:pPr>
              <w:jc w:val="center"/>
            </w:pPr>
            <w:r>
              <w:rPr>
                <w:rFonts w:ascii="Calibri" w:hAnsi="Calibri" w:cs="Calibri"/>
                <w:color w:val="000000"/>
              </w:rPr>
              <w:t>56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399E077" w14:textId="77777777" w:rsidR="001F4141" w:rsidRDefault="001F4141" w:rsidP="001F4141">
            <w:pPr>
              <w:jc w:val="center"/>
            </w:pPr>
            <w:r>
              <w:rPr>
                <w:rFonts w:ascii="Calibri" w:hAnsi="Calibri" w:cs="Calibri"/>
                <w:color w:val="000000"/>
              </w:rPr>
              <w:t>52.8</w:t>
            </w:r>
          </w:p>
        </w:tc>
      </w:tr>
      <w:tr w:rsidR="001F4141" w14:paraId="0A8712DF" w14:textId="77777777" w:rsidTr="001F4141">
        <w:tc>
          <w:tcPr>
            <w:tcW w:w="636" w:type="dxa"/>
            <w:vMerge/>
            <w:tcBorders>
              <w:right w:val="nil"/>
            </w:tcBorders>
          </w:tcPr>
          <w:p w14:paraId="0E4C5AA6" w14:textId="77777777" w:rsidR="001F4141" w:rsidRDefault="001F4141" w:rsidP="001F4141">
            <w:pPr>
              <w:jc w:val="center"/>
            </w:pPr>
          </w:p>
        </w:tc>
        <w:tc>
          <w:tcPr>
            <w:tcW w:w="624" w:type="dxa"/>
            <w:tcBorders>
              <w:top w:val="nil"/>
              <w:left w:val="nil"/>
              <w:bottom w:val="nil"/>
              <w:right w:val="single" w:sz="4" w:space="0" w:color="auto"/>
            </w:tcBorders>
          </w:tcPr>
          <w:p w14:paraId="223E55F8" w14:textId="77777777" w:rsidR="001F4141" w:rsidRDefault="001F4141" w:rsidP="001F4141">
            <w:pPr>
              <w:jc w:val="center"/>
            </w:pPr>
            <w:r>
              <w:t>14</w:t>
            </w:r>
          </w:p>
        </w:tc>
        <w:tc>
          <w:tcPr>
            <w:tcW w:w="601" w:type="dxa"/>
            <w:tcBorders>
              <w:left w:val="single" w:sz="4" w:space="0" w:color="auto"/>
            </w:tcBorders>
          </w:tcPr>
          <w:p w14:paraId="4C74BF65"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5DF574A" w14:textId="77777777" w:rsidR="001F4141" w:rsidRDefault="001F4141" w:rsidP="001F4141">
            <w:pPr>
              <w:jc w:val="center"/>
            </w:pPr>
            <w:r>
              <w:rPr>
                <w:rFonts w:ascii="Calibri" w:hAnsi="Calibri" w:cs="Calibri"/>
                <w:color w:val="000000"/>
              </w:rPr>
              <w:t>12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424844E" w14:textId="77777777" w:rsidR="001F4141" w:rsidRDefault="001F4141" w:rsidP="001F4141">
            <w:pPr>
              <w:jc w:val="center"/>
            </w:pPr>
            <w:r>
              <w:rPr>
                <w:rFonts w:ascii="Calibri" w:hAnsi="Calibri" w:cs="Calibri"/>
                <w:color w:val="000000"/>
              </w:rPr>
              <w:t>22.4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7F476AF" w14:textId="77777777" w:rsidR="001F4141" w:rsidRDefault="001F4141" w:rsidP="001F4141">
            <w:pPr>
              <w:jc w:val="center"/>
            </w:pPr>
            <w:r>
              <w:rPr>
                <w:rFonts w:ascii="Calibri" w:hAnsi="Calibri" w:cs="Calibri"/>
                <w:color w:val="000000"/>
              </w:rPr>
              <w:t>31.2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879E2F4" w14:textId="77777777" w:rsidR="001F4141" w:rsidRDefault="001F4141" w:rsidP="001F4141">
            <w:pPr>
              <w:jc w:val="center"/>
            </w:pPr>
            <w:r>
              <w:rPr>
                <w:rFonts w:ascii="Calibri" w:hAnsi="Calibri" w:cs="Calibri"/>
                <w:color w:val="000000"/>
              </w:rPr>
              <w:t>38.4</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17047A24" w14:textId="77777777" w:rsidR="001F4141" w:rsidRDefault="001F4141" w:rsidP="001F4141">
            <w:pPr>
              <w:jc w:val="center"/>
            </w:pPr>
            <w:r>
              <w:rPr>
                <w:rFonts w:ascii="Calibri" w:hAnsi="Calibri" w:cs="Calibri"/>
                <w:color w:val="000000"/>
              </w:rPr>
              <w:t>44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1CE8634" w14:textId="77777777" w:rsidR="001F4141" w:rsidRDefault="001F4141" w:rsidP="001F4141">
            <w:pPr>
              <w:jc w:val="center"/>
            </w:pPr>
            <w:r>
              <w:rPr>
                <w:rFonts w:ascii="Calibri" w:hAnsi="Calibri" w:cs="Calibri"/>
                <w:color w:val="000000"/>
              </w:rPr>
              <w:t>48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AFF4B8A" w14:textId="77777777" w:rsidR="001F4141" w:rsidRDefault="001F4141" w:rsidP="001F4141">
            <w:pPr>
              <w:jc w:val="center"/>
            </w:pPr>
            <w:r>
              <w:rPr>
                <w:rFonts w:ascii="Calibri" w:hAnsi="Calibri" w:cs="Calibri"/>
                <w:color w:val="000000"/>
              </w:rPr>
              <w:t>50.4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F01AE04" w14:textId="77777777" w:rsidR="001F4141" w:rsidRDefault="001F4141" w:rsidP="001F4141">
            <w:pPr>
              <w:jc w:val="center"/>
            </w:pPr>
            <w:r>
              <w:rPr>
                <w:rFonts w:ascii="Calibri" w:hAnsi="Calibri" w:cs="Calibri"/>
                <w:color w:val="000000"/>
              </w:rPr>
              <w:t>51.2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E7DDB31" w14:textId="77777777" w:rsidR="001F4141" w:rsidRDefault="001F4141" w:rsidP="001F4141">
            <w:pPr>
              <w:jc w:val="center"/>
            </w:pPr>
            <w:r>
              <w:rPr>
                <w:rFonts w:ascii="Calibri" w:hAnsi="Calibri" w:cs="Calibri"/>
                <w:color w:val="000000"/>
              </w:rPr>
              <w:t>50.4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D4EDDDD" w14:textId="77777777" w:rsidR="001F4141" w:rsidRDefault="001F4141" w:rsidP="001F4141">
            <w:pPr>
              <w:jc w:val="center"/>
            </w:pPr>
            <w:r>
              <w:rPr>
                <w:rFonts w:ascii="Calibri" w:hAnsi="Calibri" w:cs="Calibri"/>
                <w:color w:val="000000"/>
              </w:rPr>
              <w:t>48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5A232E4" w14:textId="77777777" w:rsidR="001F4141" w:rsidRDefault="001F4141" w:rsidP="001F4141">
            <w:pPr>
              <w:jc w:val="center"/>
            </w:pPr>
            <w:r>
              <w:rPr>
                <w:rFonts w:ascii="Calibri" w:hAnsi="Calibri" w:cs="Calibri"/>
                <w:color w:val="000000"/>
              </w:rPr>
              <w:t>44</w:t>
            </w:r>
          </w:p>
        </w:tc>
      </w:tr>
      <w:tr w:rsidR="001F4141" w14:paraId="10D9D4DB" w14:textId="77777777" w:rsidTr="001F4141">
        <w:tc>
          <w:tcPr>
            <w:tcW w:w="636" w:type="dxa"/>
            <w:vMerge/>
            <w:tcBorders>
              <w:right w:val="nil"/>
            </w:tcBorders>
          </w:tcPr>
          <w:p w14:paraId="7AEBB7C5" w14:textId="77777777" w:rsidR="001F4141" w:rsidRDefault="001F4141" w:rsidP="001F4141">
            <w:pPr>
              <w:jc w:val="center"/>
            </w:pPr>
          </w:p>
        </w:tc>
        <w:tc>
          <w:tcPr>
            <w:tcW w:w="624" w:type="dxa"/>
            <w:tcBorders>
              <w:top w:val="nil"/>
              <w:left w:val="nil"/>
              <w:bottom w:val="nil"/>
              <w:right w:val="single" w:sz="4" w:space="0" w:color="auto"/>
            </w:tcBorders>
          </w:tcPr>
          <w:p w14:paraId="3FF5FAB3" w14:textId="77777777" w:rsidR="001F4141" w:rsidRDefault="001F4141" w:rsidP="001F4141">
            <w:pPr>
              <w:jc w:val="center"/>
            </w:pPr>
            <w:r>
              <w:t>15</w:t>
            </w:r>
          </w:p>
        </w:tc>
        <w:tc>
          <w:tcPr>
            <w:tcW w:w="601" w:type="dxa"/>
            <w:tcBorders>
              <w:left w:val="single" w:sz="4" w:space="0" w:color="auto"/>
            </w:tcBorders>
          </w:tcPr>
          <w:p w14:paraId="5A9F81DD"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445D726" w14:textId="77777777" w:rsidR="001F4141" w:rsidRDefault="001F4141" w:rsidP="001F4141">
            <w:pPr>
              <w:jc w:val="center"/>
            </w:pPr>
            <w:r>
              <w:rPr>
                <w:rFonts w:ascii="Calibri" w:hAnsi="Calibri" w:cs="Calibri"/>
                <w:color w:val="000000"/>
              </w:rPr>
              <w:t>11.2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65B9ACD" w14:textId="77777777" w:rsidR="001F4141" w:rsidRDefault="001F4141" w:rsidP="001F4141">
            <w:pPr>
              <w:jc w:val="center"/>
            </w:pPr>
            <w:r>
              <w:rPr>
                <w:rFonts w:ascii="Calibri" w:hAnsi="Calibri" w:cs="Calibri"/>
                <w:color w:val="000000"/>
              </w:rPr>
              <w:t>20.8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34EAE0C" w14:textId="77777777" w:rsidR="001F4141" w:rsidRDefault="001F4141" w:rsidP="001F4141">
            <w:pPr>
              <w:jc w:val="center"/>
            </w:pPr>
            <w:r>
              <w:rPr>
                <w:rFonts w:ascii="Calibri" w:hAnsi="Calibri" w:cs="Calibri"/>
                <w:color w:val="000000"/>
              </w:rPr>
              <w:t>28.8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C77DAB3" w14:textId="77777777" w:rsidR="001F4141" w:rsidRDefault="001F4141" w:rsidP="001F4141">
            <w:pPr>
              <w:jc w:val="center"/>
            </w:pPr>
            <w:r>
              <w:rPr>
                <w:rFonts w:ascii="Calibri" w:hAnsi="Calibri" w:cs="Calibri"/>
                <w:color w:val="000000"/>
              </w:rPr>
              <w:t>35.2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D0DE4C9" w14:textId="77777777" w:rsidR="001F4141" w:rsidRDefault="001F4141" w:rsidP="001F4141">
            <w:pPr>
              <w:jc w:val="center"/>
            </w:pPr>
            <w:r>
              <w:rPr>
                <w:rFonts w:ascii="Calibri" w:hAnsi="Calibri" w:cs="Calibri"/>
                <w:color w:val="000000"/>
              </w:rPr>
              <w:t>40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90ED241" w14:textId="77777777" w:rsidR="001F4141" w:rsidRDefault="001F4141" w:rsidP="001F4141">
            <w:pPr>
              <w:jc w:val="center"/>
            </w:pPr>
            <w:r>
              <w:rPr>
                <w:rFonts w:ascii="Calibri" w:hAnsi="Calibri" w:cs="Calibri"/>
                <w:color w:val="000000"/>
              </w:rPr>
              <w:t>43.2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8A4DC48" w14:textId="77777777" w:rsidR="001F4141" w:rsidRDefault="001F4141" w:rsidP="001F4141">
            <w:pPr>
              <w:jc w:val="center"/>
            </w:pPr>
            <w:r>
              <w:rPr>
                <w:rFonts w:ascii="Calibri" w:hAnsi="Calibri" w:cs="Calibri"/>
                <w:color w:val="000000"/>
              </w:rPr>
              <w:t>44.8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7A399BD" w14:textId="77777777" w:rsidR="001F4141" w:rsidRDefault="001F4141" w:rsidP="001F4141">
            <w:pPr>
              <w:jc w:val="center"/>
            </w:pPr>
            <w:r>
              <w:rPr>
                <w:rFonts w:ascii="Calibri" w:hAnsi="Calibri" w:cs="Calibri"/>
                <w:color w:val="000000"/>
              </w:rPr>
              <w:t>44.8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A4DAA7F" w14:textId="77777777" w:rsidR="001F4141" w:rsidRDefault="001F4141" w:rsidP="001F4141">
            <w:pPr>
              <w:jc w:val="center"/>
            </w:pPr>
            <w:r>
              <w:rPr>
                <w:rFonts w:ascii="Calibri" w:hAnsi="Calibri" w:cs="Calibri"/>
                <w:color w:val="000000"/>
              </w:rPr>
              <w:t>43.2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092A4E1" w14:textId="77777777" w:rsidR="001F4141" w:rsidRDefault="001F4141" w:rsidP="001F4141">
            <w:pPr>
              <w:jc w:val="center"/>
            </w:pPr>
            <w:r>
              <w:rPr>
                <w:rFonts w:ascii="Calibri" w:hAnsi="Calibri" w:cs="Calibri"/>
                <w:color w:val="000000"/>
              </w:rPr>
              <w:t>40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4CBFDF1" w14:textId="77777777" w:rsidR="001F4141" w:rsidRDefault="001F4141" w:rsidP="001F4141">
            <w:pPr>
              <w:jc w:val="center"/>
            </w:pPr>
            <w:r>
              <w:rPr>
                <w:rFonts w:ascii="Calibri" w:hAnsi="Calibri" w:cs="Calibri"/>
                <w:color w:val="000000"/>
              </w:rPr>
              <w:t>35.2</w:t>
            </w:r>
          </w:p>
        </w:tc>
      </w:tr>
      <w:tr w:rsidR="001F4141" w14:paraId="3A2DBE38" w14:textId="77777777" w:rsidTr="001F4141">
        <w:tc>
          <w:tcPr>
            <w:tcW w:w="636" w:type="dxa"/>
            <w:vMerge/>
            <w:tcBorders>
              <w:right w:val="nil"/>
            </w:tcBorders>
          </w:tcPr>
          <w:p w14:paraId="0FC781EB" w14:textId="77777777" w:rsidR="001F4141" w:rsidRDefault="001F4141" w:rsidP="001F4141">
            <w:pPr>
              <w:jc w:val="center"/>
            </w:pPr>
          </w:p>
        </w:tc>
        <w:tc>
          <w:tcPr>
            <w:tcW w:w="624" w:type="dxa"/>
            <w:tcBorders>
              <w:top w:val="nil"/>
              <w:left w:val="nil"/>
              <w:bottom w:val="nil"/>
              <w:right w:val="single" w:sz="4" w:space="0" w:color="auto"/>
            </w:tcBorders>
          </w:tcPr>
          <w:p w14:paraId="73CFDC39" w14:textId="77777777" w:rsidR="001F4141" w:rsidRDefault="001F4141" w:rsidP="001F4141">
            <w:pPr>
              <w:jc w:val="center"/>
            </w:pPr>
            <w:r>
              <w:t>16</w:t>
            </w:r>
          </w:p>
        </w:tc>
        <w:tc>
          <w:tcPr>
            <w:tcW w:w="601" w:type="dxa"/>
            <w:tcBorders>
              <w:left w:val="single" w:sz="4" w:space="0" w:color="auto"/>
            </w:tcBorders>
          </w:tcPr>
          <w:p w14:paraId="08407E55"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2D3B2DAA" w14:textId="77777777" w:rsidR="001F4141" w:rsidRDefault="001F4141" w:rsidP="001F4141">
            <w:pPr>
              <w:jc w:val="center"/>
            </w:pPr>
            <w:r>
              <w:rPr>
                <w:rFonts w:ascii="Calibri" w:hAnsi="Calibri" w:cs="Calibri"/>
                <w:color w:val="000000"/>
              </w:rPr>
              <w:t>10.4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253A1BB" w14:textId="77777777" w:rsidR="001F4141" w:rsidRDefault="001F4141" w:rsidP="001F4141">
            <w:pPr>
              <w:jc w:val="center"/>
            </w:pPr>
            <w:r>
              <w:rPr>
                <w:rFonts w:ascii="Calibri" w:hAnsi="Calibri" w:cs="Calibri"/>
                <w:color w:val="000000"/>
              </w:rPr>
              <w:t>19.2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D706E01" w14:textId="77777777" w:rsidR="001F4141" w:rsidRDefault="001F4141" w:rsidP="001F4141">
            <w:pPr>
              <w:jc w:val="center"/>
            </w:pPr>
            <w:r>
              <w:rPr>
                <w:rFonts w:ascii="Calibri" w:hAnsi="Calibri" w:cs="Calibri"/>
                <w:color w:val="000000"/>
              </w:rPr>
              <w:t>26.4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D390BDC" w14:textId="77777777" w:rsidR="001F4141" w:rsidRDefault="001F4141" w:rsidP="001F4141">
            <w:pPr>
              <w:jc w:val="center"/>
            </w:pPr>
            <w:r>
              <w:rPr>
                <w:rFonts w:ascii="Calibri" w:hAnsi="Calibri" w:cs="Calibri"/>
                <w:color w:val="000000"/>
              </w:rPr>
              <w:t>32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6088B530" w14:textId="77777777" w:rsidR="001F4141" w:rsidRDefault="001F4141" w:rsidP="001F4141">
            <w:pPr>
              <w:jc w:val="center"/>
            </w:pPr>
            <w:r>
              <w:rPr>
                <w:rFonts w:ascii="Calibri" w:hAnsi="Calibri" w:cs="Calibri"/>
                <w:color w:val="000000"/>
              </w:rPr>
              <w:t>36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79BCA1A" w14:textId="77777777" w:rsidR="001F4141" w:rsidRDefault="001F4141" w:rsidP="001F4141">
            <w:pPr>
              <w:jc w:val="center"/>
            </w:pPr>
            <w:r>
              <w:rPr>
                <w:rFonts w:ascii="Calibri" w:hAnsi="Calibri" w:cs="Calibri"/>
                <w:color w:val="000000"/>
              </w:rPr>
              <w:t>38.4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EA53537" w14:textId="77777777" w:rsidR="001F4141" w:rsidRDefault="001F4141" w:rsidP="001F4141">
            <w:pPr>
              <w:jc w:val="center"/>
            </w:pPr>
            <w:r>
              <w:rPr>
                <w:rFonts w:ascii="Calibri" w:hAnsi="Calibri" w:cs="Calibri"/>
                <w:color w:val="000000"/>
              </w:rPr>
              <w:t>39.2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2F75CDE" w14:textId="77777777" w:rsidR="001F4141" w:rsidRDefault="001F4141" w:rsidP="001F4141">
            <w:pPr>
              <w:jc w:val="center"/>
            </w:pPr>
            <w:r>
              <w:rPr>
                <w:rFonts w:ascii="Calibri" w:hAnsi="Calibri" w:cs="Calibri"/>
                <w:color w:val="000000"/>
              </w:rPr>
              <w:t>38.4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6B27AFA" w14:textId="77777777" w:rsidR="001F4141" w:rsidRDefault="001F4141" w:rsidP="001F4141">
            <w:pPr>
              <w:jc w:val="center"/>
            </w:pPr>
            <w:r>
              <w:rPr>
                <w:rFonts w:ascii="Calibri" w:hAnsi="Calibri" w:cs="Calibri"/>
                <w:color w:val="000000"/>
              </w:rPr>
              <w:t>36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824A9D9" w14:textId="77777777" w:rsidR="001F4141" w:rsidRDefault="001F4141" w:rsidP="001F4141">
            <w:pPr>
              <w:jc w:val="center"/>
            </w:pPr>
            <w:r>
              <w:rPr>
                <w:rFonts w:ascii="Calibri" w:hAnsi="Calibri" w:cs="Calibri"/>
                <w:color w:val="000000"/>
              </w:rPr>
              <w:t>32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194F2A7" w14:textId="77777777" w:rsidR="001F4141" w:rsidRDefault="001F4141" w:rsidP="001F4141">
            <w:pPr>
              <w:jc w:val="center"/>
            </w:pPr>
            <w:r>
              <w:rPr>
                <w:rFonts w:ascii="Calibri" w:hAnsi="Calibri" w:cs="Calibri"/>
                <w:color w:val="000000"/>
              </w:rPr>
              <w:t>26.4</w:t>
            </w:r>
          </w:p>
        </w:tc>
      </w:tr>
      <w:tr w:rsidR="001F4141" w14:paraId="6B0EF947" w14:textId="77777777" w:rsidTr="001F4141">
        <w:tc>
          <w:tcPr>
            <w:tcW w:w="636" w:type="dxa"/>
            <w:vMerge/>
            <w:tcBorders>
              <w:right w:val="nil"/>
            </w:tcBorders>
          </w:tcPr>
          <w:p w14:paraId="07E7441D" w14:textId="77777777" w:rsidR="001F4141" w:rsidRDefault="001F4141" w:rsidP="001F4141">
            <w:pPr>
              <w:jc w:val="center"/>
            </w:pPr>
          </w:p>
        </w:tc>
        <w:tc>
          <w:tcPr>
            <w:tcW w:w="624" w:type="dxa"/>
            <w:tcBorders>
              <w:top w:val="nil"/>
              <w:left w:val="nil"/>
              <w:bottom w:val="nil"/>
              <w:right w:val="single" w:sz="4" w:space="0" w:color="auto"/>
            </w:tcBorders>
          </w:tcPr>
          <w:p w14:paraId="4E2CB0E0" w14:textId="77777777" w:rsidR="001F4141" w:rsidRDefault="001F4141" w:rsidP="001F4141">
            <w:pPr>
              <w:jc w:val="center"/>
            </w:pPr>
            <w:r>
              <w:t>17</w:t>
            </w:r>
          </w:p>
        </w:tc>
        <w:tc>
          <w:tcPr>
            <w:tcW w:w="601" w:type="dxa"/>
            <w:tcBorders>
              <w:left w:val="single" w:sz="4" w:space="0" w:color="auto"/>
            </w:tcBorders>
          </w:tcPr>
          <w:p w14:paraId="238A5EE3"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0E66F852" w14:textId="77777777" w:rsidR="001F4141" w:rsidRDefault="001F4141" w:rsidP="001F4141">
            <w:pPr>
              <w:jc w:val="center"/>
            </w:pPr>
            <w:r>
              <w:rPr>
                <w:rFonts w:ascii="Calibri" w:hAnsi="Calibri" w:cs="Calibri"/>
                <w:color w:val="000000"/>
              </w:rPr>
              <w:t>9.6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F510AB4" w14:textId="77777777" w:rsidR="001F4141" w:rsidRDefault="001F4141" w:rsidP="001F4141">
            <w:pPr>
              <w:jc w:val="center"/>
            </w:pPr>
            <w:r>
              <w:rPr>
                <w:rFonts w:ascii="Calibri" w:hAnsi="Calibri" w:cs="Calibri"/>
                <w:color w:val="000000"/>
              </w:rPr>
              <w:t>17.6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314559D" w14:textId="77777777" w:rsidR="001F4141" w:rsidRDefault="001F4141" w:rsidP="001F4141">
            <w:pPr>
              <w:jc w:val="center"/>
            </w:pPr>
            <w:r>
              <w:rPr>
                <w:rFonts w:ascii="Calibri" w:hAnsi="Calibri" w:cs="Calibri"/>
                <w:color w:val="000000"/>
              </w:rPr>
              <w:t>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E2520AE" w14:textId="77777777" w:rsidR="001F4141" w:rsidRDefault="001F4141" w:rsidP="001F4141">
            <w:pPr>
              <w:jc w:val="center"/>
            </w:pPr>
            <w:r>
              <w:rPr>
                <w:rFonts w:ascii="Calibri" w:hAnsi="Calibri" w:cs="Calibri"/>
                <w:color w:val="000000"/>
              </w:rPr>
              <w:t>28.8</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31639957" w14:textId="77777777" w:rsidR="001F4141" w:rsidRDefault="001F4141" w:rsidP="001F4141">
            <w:pPr>
              <w:jc w:val="center"/>
            </w:pPr>
            <w:r>
              <w:rPr>
                <w:rFonts w:ascii="Calibri" w:hAnsi="Calibri" w:cs="Calibri"/>
                <w:color w:val="000000"/>
              </w:rPr>
              <w:t>32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4FE7F30" w14:textId="77777777" w:rsidR="001F4141" w:rsidRDefault="001F4141" w:rsidP="001F4141">
            <w:pPr>
              <w:jc w:val="center"/>
            </w:pPr>
            <w:r>
              <w:rPr>
                <w:rFonts w:ascii="Calibri" w:hAnsi="Calibri" w:cs="Calibri"/>
                <w:color w:val="000000"/>
              </w:rPr>
              <w:t>33.6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2623372" w14:textId="77777777" w:rsidR="001F4141" w:rsidRDefault="001F4141" w:rsidP="001F4141">
            <w:pPr>
              <w:jc w:val="center"/>
            </w:pPr>
            <w:r>
              <w:rPr>
                <w:rFonts w:ascii="Calibri" w:hAnsi="Calibri" w:cs="Calibri"/>
                <w:color w:val="000000"/>
              </w:rPr>
              <w:t>33.6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C5C828A" w14:textId="77777777" w:rsidR="001F4141" w:rsidRDefault="001F4141" w:rsidP="001F4141">
            <w:pPr>
              <w:jc w:val="center"/>
            </w:pPr>
            <w:r>
              <w:rPr>
                <w:rFonts w:ascii="Calibri" w:hAnsi="Calibri" w:cs="Calibri"/>
                <w:color w:val="000000"/>
              </w:rPr>
              <w:t>32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408D814" w14:textId="77777777" w:rsidR="001F4141" w:rsidRDefault="001F4141" w:rsidP="001F4141">
            <w:pPr>
              <w:jc w:val="center"/>
            </w:pPr>
            <w:r>
              <w:rPr>
                <w:rFonts w:ascii="Calibri" w:hAnsi="Calibri" w:cs="Calibri"/>
                <w:color w:val="000000"/>
              </w:rPr>
              <w:t>28.8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25638FB" w14:textId="77777777" w:rsidR="001F4141" w:rsidRDefault="001F4141" w:rsidP="001F4141">
            <w:pPr>
              <w:jc w:val="center"/>
            </w:pPr>
            <w:r>
              <w:rPr>
                <w:rFonts w:ascii="Calibri" w:hAnsi="Calibri" w:cs="Calibri"/>
                <w:color w:val="000000"/>
              </w:rPr>
              <w:t>24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0D4B420" w14:textId="77777777" w:rsidR="001F4141" w:rsidRDefault="001F4141" w:rsidP="001F4141">
            <w:pPr>
              <w:jc w:val="center"/>
            </w:pPr>
            <w:r>
              <w:rPr>
                <w:rFonts w:ascii="Calibri" w:hAnsi="Calibri" w:cs="Calibri"/>
                <w:color w:val="000000"/>
              </w:rPr>
              <w:t>17.6</w:t>
            </w:r>
          </w:p>
        </w:tc>
      </w:tr>
      <w:tr w:rsidR="001F4141" w14:paraId="02AC4E66" w14:textId="77777777" w:rsidTr="001F4141">
        <w:tc>
          <w:tcPr>
            <w:tcW w:w="636" w:type="dxa"/>
            <w:vMerge/>
            <w:tcBorders>
              <w:right w:val="nil"/>
            </w:tcBorders>
          </w:tcPr>
          <w:p w14:paraId="387E07D6" w14:textId="77777777" w:rsidR="001F4141" w:rsidRDefault="001F4141" w:rsidP="001F4141">
            <w:pPr>
              <w:jc w:val="center"/>
            </w:pPr>
          </w:p>
        </w:tc>
        <w:tc>
          <w:tcPr>
            <w:tcW w:w="624" w:type="dxa"/>
            <w:tcBorders>
              <w:top w:val="nil"/>
              <w:left w:val="nil"/>
              <w:bottom w:val="nil"/>
              <w:right w:val="single" w:sz="4" w:space="0" w:color="auto"/>
            </w:tcBorders>
          </w:tcPr>
          <w:p w14:paraId="55FF7E13" w14:textId="77777777" w:rsidR="001F4141" w:rsidRDefault="001F4141" w:rsidP="001F4141">
            <w:pPr>
              <w:jc w:val="center"/>
            </w:pPr>
            <w:r>
              <w:t>18</w:t>
            </w:r>
          </w:p>
        </w:tc>
        <w:tc>
          <w:tcPr>
            <w:tcW w:w="601" w:type="dxa"/>
            <w:tcBorders>
              <w:left w:val="single" w:sz="4" w:space="0" w:color="auto"/>
            </w:tcBorders>
          </w:tcPr>
          <w:p w14:paraId="459476DE"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6BA105ED" w14:textId="77777777" w:rsidR="001F4141" w:rsidRDefault="001F4141" w:rsidP="001F4141">
            <w:pPr>
              <w:jc w:val="center"/>
            </w:pPr>
            <w:r>
              <w:rPr>
                <w:rFonts w:ascii="Calibri" w:hAnsi="Calibri" w:cs="Calibri"/>
                <w:color w:val="000000"/>
              </w:rPr>
              <w:t>8.8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B6D48CA" w14:textId="77777777" w:rsidR="001F4141" w:rsidRDefault="001F4141" w:rsidP="001F4141">
            <w:pPr>
              <w:jc w:val="center"/>
            </w:pPr>
            <w:r>
              <w:rPr>
                <w:rFonts w:ascii="Calibri" w:hAnsi="Calibri" w:cs="Calibri"/>
                <w:color w:val="000000"/>
              </w:rPr>
              <w:t>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A8E323E" w14:textId="77777777" w:rsidR="001F4141" w:rsidRDefault="001F4141" w:rsidP="001F4141">
            <w:pPr>
              <w:jc w:val="center"/>
            </w:pPr>
            <w:r>
              <w:rPr>
                <w:rFonts w:ascii="Calibri" w:hAnsi="Calibri" w:cs="Calibri"/>
                <w:color w:val="000000"/>
              </w:rPr>
              <w:t>21.6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C2A4B97" w14:textId="77777777" w:rsidR="001F4141" w:rsidRDefault="001F4141" w:rsidP="001F4141">
            <w:pPr>
              <w:jc w:val="center"/>
            </w:pPr>
            <w:r>
              <w:rPr>
                <w:rFonts w:ascii="Calibri" w:hAnsi="Calibri" w:cs="Calibri"/>
                <w:color w:val="000000"/>
              </w:rPr>
              <w:t>25.6</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0DA2BC3F" w14:textId="77777777" w:rsidR="001F4141" w:rsidRDefault="001F4141" w:rsidP="001F4141">
            <w:pPr>
              <w:jc w:val="center"/>
            </w:pPr>
            <w:r>
              <w:rPr>
                <w:rFonts w:ascii="Calibri" w:hAnsi="Calibri" w:cs="Calibri"/>
                <w:color w:val="000000"/>
              </w:rPr>
              <w:t>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71C6EF1" w14:textId="77777777" w:rsidR="001F4141" w:rsidRDefault="001F4141" w:rsidP="001F4141">
            <w:pPr>
              <w:jc w:val="center"/>
            </w:pPr>
            <w:r>
              <w:rPr>
                <w:rFonts w:ascii="Calibri" w:hAnsi="Calibri" w:cs="Calibri"/>
                <w:color w:val="000000"/>
              </w:rPr>
              <w:t>28.8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8D8D3EA" w14:textId="77777777" w:rsidR="001F4141" w:rsidRDefault="001F4141" w:rsidP="001F4141">
            <w:pPr>
              <w:jc w:val="center"/>
            </w:pPr>
            <w:r>
              <w:rPr>
                <w:rFonts w:ascii="Calibri" w:hAnsi="Calibri" w:cs="Calibri"/>
                <w:color w:val="000000"/>
              </w:rPr>
              <w:t>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14692F9" w14:textId="77777777" w:rsidR="001F4141" w:rsidRDefault="001F4141" w:rsidP="001F4141">
            <w:pPr>
              <w:jc w:val="center"/>
            </w:pPr>
            <w:r>
              <w:rPr>
                <w:rFonts w:ascii="Calibri" w:hAnsi="Calibri" w:cs="Calibri"/>
                <w:color w:val="000000"/>
              </w:rPr>
              <w:t>25.6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B812190" w14:textId="77777777" w:rsidR="001F4141" w:rsidRDefault="001F4141" w:rsidP="001F4141">
            <w:pPr>
              <w:jc w:val="center"/>
            </w:pPr>
            <w:r>
              <w:rPr>
                <w:rFonts w:ascii="Calibri" w:hAnsi="Calibri" w:cs="Calibri"/>
                <w:color w:val="000000"/>
              </w:rPr>
              <w:t>21.6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3F1799E" w14:textId="77777777" w:rsidR="001F4141" w:rsidRDefault="001F4141" w:rsidP="001F4141">
            <w:pPr>
              <w:jc w:val="center"/>
            </w:pPr>
            <w:r>
              <w:rPr>
                <w:rFonts w:ascii="Calibri" w:hAnsi="Calibri" w:cs="Calibri"/>
                <w:color w:val="000000"/>
              </w:rPr>
              <w:t>16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1D34FE1" w14:textId="77777777" w:rsidR="001F4141" w:rsidRDefault="001F4141" w:rsidP="001F4141">
            <w:pPr>
              <w:jc w:val="center"/>
            </w:pPr>
            <w:r>
              <w:rPr>
                <w:rFonts w:ascii="Calibri" w:hAnsi="Calibri" w:cs="Calibri"/>
                <w:color w:val="000000"/>
              </w:rPr>
              <w:t>8.8</w:t>
            </w:r>
          </w:p>
        </w:tc>
      </w:tr>
      <w:tr w:rsidR="001F4141" w14:paraId="243CA4E3" w14:textId="77777777" w:rsidTr="001F4141">
        <w:tc>
          <w:tcPr>
            <w:tcW w:w="636" w:type="dxa"/>
            <w:vMerge/>
            <w:tcBorders>
              <w:right w:val="nil"/>
            </w:tcBorders>
          </w:tcPr>
          <w:p w14:paraId="2748427F" w14:textId="77777777" w:rsidR="001F4141" w:rsidRDefault="001F4141" w:rsidP="001F4141">
            <w:pPr>
              <w:jc w:val="center"/>
            </w:pPr>
          </w:p>
        </w:tc>
        <w:tc>
          <w:tcPr>
            <w:tcW w:w="624" w:type="dxa"/>
            <w:tcBorders>
              <w:top w:val="nil"/>
              <w:left w:val="nil"/>
              <w:bottom w:val="nil"/>
              <w:right w:val="single" w:sz="4" w:space="0" w:color="auto"/>
            </w:tcBorders>
          </w:tcPr>
          <w:p w14:paraId="1A2BD8C2" w14:textId="77777777" w:rsidR="001F4141" w:rsidRDefault="001F4141" w:rsidP="001F4141">
            <w:pPr>
              <w:jc w:val="center"/>
            </w:pPr>
            <w:r>
              <w:t>19</w:t>
            </w:r>
          </w:p>
        </w:tc>
        <w:tc>
          <w:tcPr>
            <w:tcW w:w="601" w:type="dxa"/>
            <w:tcBorders>
              <w:left w:val="single" w:sz="4" w:space="0" w:color="auto"/>
            </w:tcBorders>
          </w:tcPr>
          <w:p w14:paraId="1F27540F"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42D08529" w14:textId="77777777" w:rsidR="001F4141" w:rsidRDefault="001F4141" w:rsidP="001F4141">
            <w:pPr>
              <w:jc w:val="center"/>
            </w:pPr>
            <w:r>
              <w:rPr>
                <w:rFonts w:ascii="Calibri" w:hAnsi="Calibri" w:cs="Calibri"/>
                <w:color w:val="000000"/>
              </w:rPr>
              <w:t>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4915B32" w14:textId="77777777" w:rsidR="001F4141" w:rsidRDefault="001F4141" w:rsidP="001F4141">
            <w:pPr>
              <w:jc w:val="center"/>
            </w:pPr>
            <w:r>
              <w:rPr>
                <w:rFonts w:ascii="Calibri" w:hAnsi="Calibri" w:cs="Calibri"/>
                <w:color w:val="000000"/>
              </w:rPr>
              <w:t>14.4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7647D2E" w14:textId="77777777" w:rsidR="001F4141" w:rsidRDefault="001F4141" w:rsidP="001F4141">
            <w:pPr>
              <w:jc w:val="center"/>
            </w:pPr>
            <w:r>
              <w:rPr>
                <w:rFonts w:ascii="Calibri" w:hAnsi="Calibri" w:cs="Calibri"/>
                <w:color w:val="000000"/>
              </w:rPr>
              <w:t>19.2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5233CC2" w14:textId="77777777" w:rsidR="001F4141" w:rsidRDefault="001F4141" w:rsidP="001F4141">
            <w:pPr>
              <w:jc w:val="center"/>
            </w:pPr>
            <w:r>
              <w:rPr>
                <w:rFonts w:ascii="Calibri" w:hAnsi="Calibri" w:cs="Calibri"/>
                <w:color w:val="000000"/>
              </w:rPr>
              <w:t>22.4</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03DE994D" w14:textId="77777777" w:rsidR="001F4141" w:rsidRDefault="001F4141" w:rsidP="001F4141">
            <w:pPr>
              <w:jc w:val="center"/>
            </w:pPr>
            <w:r>
              <w:rPr>
                <w:rFonts w:ascii="Calibri" w:hAnsi="Calibri" w:cs="Calibri"/>
                <w:color w:val="000000"/>
              </w:rPr>
              <w:t>24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DABC2A4" w14:textId="77777777" w:rsidR="001F4141" w:rsidRDefault="001F4141" w:rsidP="001F4141">
            <w:pPr>
              <w:jc w:val="center"/>
            </w:pPr>
            <w:r>
              <w:rPr>
                <w:rFonts w:ascii="Calibri" w:hAnsi="Calibri" w:cs="Calibri"/>
                <w:color w:val="000000"/>
              </w:rPr>
              <w:t>24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156D2BD" w14:textId="77777777" w:rsidR="001F4141" w:rsidRDefault="001F4141" w:rsidP="001F4141">
            <w:pPr>
              <w:jc w:val="center"/>
            </w:pPr>
            <w:r>
              <w:rPr>
                <w:rFonts w:ascii="Calibri" w:hAnsi="Calibri" w:cs="Calibri"/>
                <w:color w:val="000000"/>
              </w:rPr>
              <w:t>22.4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ADF693D" w14:textId="77777777" w:rsidR="001F4141" w:rsidRDefault="001F4141" w:rsidP="001F4141">
            <w:pPr>
              <w:jc w:val="center"/>
            </w:pPr>
            <w:r>
              <w:rPr>
                <w:rFonts w:ascii="Calibri" w:hAnsi="Calibri" w:cs="Calibri"/>
                <w:color w:val="000000"/>
              </w:rPr>
              <w:t>19.2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7D5150F" w14:textId="77777777" w:rsidR="001F4141" w:rsidRDefault="001F4141" w:rsidP="001F4141">
            <w:pPr>
              <w:jc w:val="center"/>
            </w:pPr>
            <w:r>
              <w:rPr>
                <w:rFonts w:ascii="Calibri" w:hAnsi="Calibri" w:cs="Calibri"/>
                <w:color w:val="000000"/>
              </w:rPr>
              <w:t>14.4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495E0BA" w14:textId="77777777" w:rsidR="001F4141" w:rsidRDefault="001F4141" w:rsidP="001F4141">
            <w:pPr>
              <w:jc w:val="center"/>
            </w:pPr>
            <w:r>
              <w:rPr>
                <w:rFonts w:ascii="Calibri" w:hAnsi="Calibri" w:cs="Calibri"/>
                <w:color w:val="000000"/>
              </w:rPr>
              <w:t>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4DB1836" w14:textId="77777777" w:rsidR="001F4141" w:rsidRDefault="001F4141" w:rsidP="001F4141">
            <w:pPr>
              <w:jc w:val="center"/>
            </w:pPr>
            <w:r>
              <w:rPr>
                <w:rFonts w:ascii="Calibri" w:hAnsi="Calibri" w:cs="Calibri"/>
                <w:color w:val="000000"/>
              </w:rPr>
              <w:t>0</w:t>
            </w:r>
          </w:p>
        </w:tc>
      </w:tr>
      <w:tr w:rsidR="001F4141" w14:paraId="314E6FEB" w14:textId="77777777" w:rsidTr="001F4141">
        <w:tc>
          <w:tcPr>
            <w:tcW w:w="636" w:type="dxa"/>
            <w:vMerge/>
            <w:tcBorders>
              <w:right w:val="nil"/>
            </w:tcBorders>
          </w:tcPr>
          <w:p w14:paraId="458E6711" w14:textId="77777777" w:rsidR="001F4141" w:rsidRDefault="001F4141" w:rsidP="001F4141">
            <w:pPr>
              <w:jc w:val="center"/>
            </w:pPr>
          </w:p>
        </w:tc>
        <w:tc>
          <w:tcPr>
            <w:tcW w:w="624" w:type="dxa"/>
            <w:tcBorders>
              <w:top w:val="nil"/>
              <w:left w:val="nil"/>
              <w:bottom w:val="nil"/>
              <w:right w:val="single" w:sz="4" w:space="0" w:color="auto"/>
            </w:tcBorders>
          </w:tcPr>
          <w:p w14:paraId="0314BF69" w14:textId="77777777" w:rsidR="001F4141" w:rsidRDefault="001F4141" w:rsidP="001F4141">
            <w:pPr>
              <w:jc w:val="center"/>
            </w:pPr>
            <w:r>
              <w:t>20</w:t>
            </w:r>
          </w:p>
        </w:tc>
        <w:tc>
          <w:tcPr>
            <w:tcW w:w="601" w:type="dxa"/>
            <w:tcBorders>
              <w:left w:val="single" w:sz="4" w:space="0" w:color="auto"/>
            </w:tcBorders>
          </w:tcPr>
          <w:p w14:paraId="4DFFD684"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6AD568B5" w14:textId="77777777" w:rsidR="001F4141" w:rsidRDefault="001F4141" w:rsidP="001F4141">
            <w:pPr>
              <w:jc w:val="center"/>
            </w:pPr>
            <w:r>
              <w:rPr>
                <w:rFonts w:ascii="Calibri" w:hAnsi="Calibri" w:cs="Calibri"/>
                <w:color w:val="000000"/>
              </w:rPr>
              <w:t>7.2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81EE809" w14:textId="77777777" w:rsidR="001F4141" w:rsidRDefault="001F4141" w:rsidP="001F4141">
            <w:pPr>
              <w:jc w:val="center"/>
            </w:pPr>
            <w:r>
              <w:rPr>
                <w:rFonts w:ascii="Calibri" w:hAnsi="Calibri" w:cs="Calibri"/>
                <w:color w:val="000000"/>
              </w:rPr>
              <w:t>12.8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4B8538B" w14:textId="77777777" w:rsidR="001F4141" w:rsidRDefault="001F4141" w:rsidP="001F4141">
            <w:pPr>
              <w:jc w:val="center"/>
            </w:pPr>
            <w:r>
              <w:rPr>
                <w:rFonts w:ascii="Calibri" w:hAnsi="Calibri" w:cs="Calibri"/>
                <w:color w:val="000000"/>
              </w:rPr>
              <w:t>16.8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E69F720" w14:textId="77777777" w:rsidR="001F4141" w:rsidRDefault="001F4141" w:rsidP="001F4141">
            <w:pPr>
              <w:jc w:val="center"/>
            </w:pPr>
            <w:r>
              <w:rPr>
                <w:rFonts w:ascii="Calibri" w:hAnsi="Calibri" w:cs="Calibri"/>
                <w:color w:val="000000"/>
              </w:rPr>
              <w:t>19.2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223A7BBD" w14:textId="77777777" w:rsidR="001F4141" w:rsidRDefault="001F4141" w:rsidP="001F4141">
            <w:pPr>
              <w:jc w:val="center"/>
            </w:pPr>
            <w:r>
              <w:rPr>
                <w:rFonts w:ascii="Calibri" w:hAnsi="Calibri" w:cs="Calibri"/>
                <w:color w:val="000000"/>
              </w:rPr>
              <w:t>20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8A9D7D4" w14:textId="77777777" w:rsidR="001F4141" w:rsidRDefault="001F4141" w:rsidP="001F4141">
            <w:pPr>
              <w:jc w:val="center"/>
            </w:pPr>
            <w:r>
              <w:rPr>
                <w:rFonts w:ascii="Calibri" w:hAnsi="Calibri" w:cs="Calibri"/>
                <w:color w:val="000000"/>
              </w:rPr>
              <w:t>19.2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6C9B582" w14:textId="77777777" w:rsidR="001F4141" w:rsidRDefault="001F4141" w:rsidP="001F4141">
            <w:pPr>
              <w:jc w:val="center"/>
            </w:pPr>
            <w:r>
              <w:rPr>
                <w:rFonts w:ascii="Calibri" w:hAnsi="Calibri" w:cs="Calibri"/>
                <w:color w:val="000000"/>
              </w:rPr>
              <w:t>16.8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3451FBB" w14:textId="77777777" w:rsidR="001F4141" w:rsidRDefault="001F4141" w:rsidP="001F4141">
            <w:pPr>
              <w:jc w:val="center"/>
            </w:pPr>
            <w:r>
              <w:rPr>
                <w:rFonts w:ascii="Calibri" w:hAnsi="Calibri" w:cs="Calibri"/>
                <w:color w:val="000000"/>
              </w:rPr>
              <w:t>12.8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DDF2B2A" w14:textId="77777777" w:rsidR="001F4141" w:rsidRDefault="001F4141" w:rsidP="001F4141">
            <w:pPr>
              <w:jc w:val="center"/>
            </w:pPr>
            <w:r>
              <w:rPr>
                <w:rFonts w:ascii="Calibri" w:hAnsi="Calibri" w:cs="Calibri"/>
                <w:color w:val="000000"/>
              </w:rPr>
              <w:t>7.2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587C91E"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53B5C3D" w14:textId="77777777" w:rsidR="001F4141" w:rsidRDefault="001F4141" w:rsidP="001F4141">
            <w:pPr>
              <w:jc w:val="center"/>
            </w:pPr>
            <w:r>
              <w:rPr>
                <w:rFonts w:ascii="Calibri" w:hAnsi="Calibri" w:cs="Calibri"/>
                <w:color w:val="000000"/>
              </w:rPr>
              <w:t>0</w:t>
            </w:r>
          </w:p>
        </w:tc>
      </w:tr>
      <w:tr w:rsidR="001F4141" w14:paraId="2286AE71" w14:textId="77777777" w:rsidTr="001F4141">
        <w:tc>
          <w:tcPr>
            <w:tcW w:w="636" w:type="dxa"/>
            <w:vMerge/>
            <w:tcBorders>
              <w:right w:val="nil"/>
            </w:tcBorders>
          </w:tcPr>
          <w:p w14:paraId="29286975" w14:textId="77777777" w:rsidR="001F4141" w:rsidRDefault="001F4141" w:rsidP="001F4141">
            <w:pPr>
              <w:jc w:val="center"/>
            </w:pPr>
          </w:p>
        </w:tc>
        <w:tc>
          <w:tcPr>
            <w:tcW w:w="624" w:type="dxa"/>
            <w:tcBorders>
              <w:top w:val="nil"/>
              <w:left w:val="nil"/>
              <w:bottom w:val="nil"/>
              <w:right w:val="single" w:sz="4" w:space="0" w:color="auto"/>
            </w:tcBorders>
          </w:tcPr>
          <w:p w14:paraId="0E62743D" w14:textId="77777777" w:rsidR="001F4141" w:rsidRDefault="001F4141" w:rsidP="001F4141">
            <w:pPr>
              <w:jc w:val="center"/>
            </w:pPr>
            <w:r>
              <w:t>21</w:t>
            </w:r>
          </w:p>
        </w:tc>
        <w:tc>
          <w:tcPr>
            <w:tcW w:w="601" w:type="dxa"/>
            <w:tcBorders>
              <w:left w:val="single" w:sz="4" w:space="0" w:color="auto"/>
            </w:tcBorders>
          </w:tcPr>
          <w:p w14:paraId="72120D9E"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9A14ED9" w14:textId="77777777" w:rsidR="001F4141" w:rsidRDefault="001F4141" w:rsidP="001F4141">
            <w:pPr>
              <w:jc w:val="center"/>
            </w:pPr>
            <w:r>
              <w:rPr>
                <w:rFonts w:ascii="Calibri" w:hAnsi="Calibri" w:cs="Calibri"/>
                <w:color w:val="000000"/>
              </w:rPr>
              <w:t>6.4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C5ABCC3" w14:textId="77777777" w:rsidR="001F4141" w:rsidRDefault="001F4141" w:rsidP="001F4141">
            <w:pPr>
              <w:jc w:val="center"/>
            </w:pPr>
            <w:r>
              <w:rPr>
                <w:rFonts w:ascii="Calibri" w:hAnsi="Calibri" w:cs="Calibri"/>
                <w:color w:val="000000"/>
              </w:rPr>
              <w:t>11.2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0086E30" w14:textId="77777777" w:rsidR="001F4141" w:rsidRDefault="001F4141" w:rsidP="001F4141">
            <w:pPr>
              <w:jc w:val="center"/>
            </w:pPr>
            <w:r>
              <w:rPr>
                <w:rFonts w:ascii="Calibri" w:hAnsi="Calibri" w:cs="Calibri"/>
                <w:color w:val="000000"/>
              </w:rPr>
              <w:t>14.4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E781044" w14:textId="77777777" w:rsidR="001F4141" w:rsidRDefault="001F4141" w:rsidP="001F4141">
            <w:pPr>
              <w:jc w:val="center"/>
            </w:pPr>
            <w:r>
              <w:rPr>
                <w:rFonts w:ascii="Calibri" w:hAnsi="Calibri" w:cs="Calibri"/>
                <w:color w:val="000000"/>
              </w:rPr>
              <w:t>16</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7F14B899" w14:textId="77777777" w:rsidR="001F4141" w:rsidRDefault="001F4141" w:rsidP="001F4141">
            <w:pPr>
              <w:jc w:val="center"/>
            </w:pPr>
            <w:r>
              <w:rPr>
                <w:rFonts w:ascii="Calibri" w:hAnsi="Calibri" w:cs="Calibri"/>
                <w:color w:val="000000"/>
              </w:rPr>
              <w:t>16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8FAB2C0" w14:textId="77777777" w:rsidR="001F4141" w:rsidRDefault="001F4141" w:rsidP="001F4141">
            <w:pPr>
              <w:jc w:val="center"/>
            </w:pPr>
            <w:r>
              <w:rPr>
                <w:rFonts w:ascii="Calibri" w:hAnsi="Calibri" w:cs="Calibri"/>
                <w:color w:val="000000"/>
              </w:rPr>
              <w:t>14.4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4A8629E" w14:textId="77777777" w:rsidR="001F4141" w:rsidRDefault="001F4141" w:rsidP="001F4141">
            <w:pPr>
              <w:jc w:val="center"/>
            </w:pPr>
            <w:r>
              <w:rPr>
                <w:rFonts w:ascii="Calibri" w:hAnsi="Calibri" w:cs="Calibri"/>
                <w:color w:val="000000"/>
              </w:rPr>
              <w:t>11.2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ADC0C55" w14:textId="77777777" w:rsidR="001F4141" w:rsidRDefault="001F4141" w:rsidP="001F4141">
            <w:pPr>
              <w:jc w:val="center"/>
            </w:pPr>
            <w:r>
              <w:rPr>
                <w:rFonts w:ascii="Calibri" w:hAnsi="Calibri" w:cs="Calibri"/>
                <w:color w:val="000000"/>
              </w:rPr>
              <w:t>6.4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6D1F6EB"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FFA475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F900118" w14:textId="77777777" w:rsidR="001F4141" w:rsidRDefault="001F4141" w:rsidP="001F4141">
            <w:pPr>
              <w:jc w:val="center"/>
            </w:pPr>
            <w:r>
              <w:rPr>
                <w:rFonts w:ascii="Calibri" w:hAnsi="Calibri" w:cs="Calibri"/>
                <w:color w:val="000000"/>
              </w:rPr>
              <w:t>0</w:t>
            </w:r>
          </w:p>
        </w:tc>
      </w:tr>
      <w:tr w:rsidR="001F4141" w14:paraId="7CF19802" w14:textId="77777777" w:rsidTr="001F4141">
        <w:tc>
          <w:tcPr>
            <w:tcW w:w="636" w:type="dxa"/>
            <w:vMerge/>
            <w:tcBorders>
              <w:right w:val="nil"/>
            </w:tcBorders>
          </w:tcPr>
          <w:p w14:paraId="23DEEBC9" w14:textId="77777777" w:rsidR="001F4141" w:rsidRDefault="001F4141" w:rsidP="001F4141">
            <w:pPr>
              <w:jc w:val="center"/>
            </w:pPr>
          </w:p>
        </w:tc>
        <w:tc>
          <w:tcPr>
            <w:tcW w:w="624" w:type="dxa"/>
            <w:tcBorders>
              <w:top w:val="nil"/>
              <w:left w:val="nil"/>
              <w:bottom w:val="nil"/>
              <w:right w:val="single" w:sz="4" w:space="0" w:color="auto"/>
            </w:tcBorders>
          </w:tcPr>
          <w:p w14:paraId="3A08437B" w14:textId="77777777" w:rsidR="001F4141" w:rsidRDefault="001F4141" w:rsidP="001F4141">
            <w:pPr>
              <w:jc w:val="center"/>
            </w:pPr>
            <w:r>
              <w:t>22</w:t>
            </w:r>
          </w:p>
        </w:tc>
        <w:tc>
          <w:tcPr>
            <w:tcW w:w="601" w:type="dxa"/>
            <w:tcBorders>
              <w:left w:val="single" w:sz="4" w:space="0" w:color="auto"/>
            </w:tcBorders>
          </w:tcPr>
          <w:p w14:paraId="6A1187C5"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D927259" w14:textId="77777777" w:rsidR="001F4141" w:rsidRDefault="001F4141" w:rsidP="001F4141">
            <w:pPr>
              <w:jc w:val="center"/>
            </w:pPr>
            <w:r>
              <w:rPr>
                <w:rFonts w:ascii="Calibri" w:hAnsi="Calibri" w:cs="Calibri"/>
                <w:color w:val="000000"/>
              </w:rPr>
              <w:t>5.6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6399BBF" w14:textId="77777777" w:rsidR="001F4141" w:rsidRDefault="001F4141" w:rsidP="001F4141">
            <w:pPr>
              <w:jc w:val="center"/>
            </w:pPr>
            <w:r>
              <w:rPr>
                <w:rFonts w:ascii="Calibri" w:hAnsi="Calibri" w:cs="Calibri"/>
                <w:color w:val="000000"/>
              </w:rPr>
              <w:t>9.6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B18B8F0" w14:textId="77777777" w:rsidR="001F4141" w:rsidRDefault="001F4141" w:rsidP="001F4141">
            <w:pPr>
              <w:jc w:val="center"/>
            </w:pPr>
            <w:r>
              <w:rPr>
                <w:rFonts w:ascii="Calibri" w:hAnsi="Calibri" w:cs="Calibri"/>
                <w:color w:val="000000"/>
              </w:rPr>
              <w:t>12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E7BC520" w14:textId="77777777" w:rsidR="001F4141" w:rsidRDefault="001F4141" w:rsidP="001F4141">
            <w:pPr>
              <w:jc w:val="center"/>
            </w:pPr>
            <w:r>
              <w:rPr>
                <w:rFonts w:ascii="Calibri" w:hAnsi="Calibri" w:cs="Calibri"/>
                <w:color w:val="000000"/>
              </w:rPr>
              <w:t>12.8</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D4632B8" w14:textId="77777777" w:rsidR="001F4141" w:rsidRDefault="001F4141" w:rsidP="001F4141">
            <w:pPr>
              <w:jc w:val="center"/>
            </w:pPr>
            <w:r>
              <w:rPr>
                <w:rFonts w:ascii="Calibri" w:hAnsi="Calibri" w:cs="Calibri"/>
                <w:color w:val="000000"/>
              </w:rPr>
              <w:t>12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9148B5F" w14:textId="77777777" w:rsidR="001F4141" w:rsidRDefault="001F4141" w:rsidP="001F4141">
            <w:pPr>
              <w:jc w:val="center"/>
            </w:pPr>
            <w:r>
              <w:rPr>
                <w:rFonts w:ascii="Calibri" w:hAnsi="Calibri" w:cs="Calibri"/>
                <w:color w:val="000000"/>
              </w:rPr>
              <w:t>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4337CC6" w14:textId="77777777" w:rsidR="001F4141" w:rsidRDefault="001F4141" w:rsidP="001F4141">
            <w:pPr>
              <w:jc w:val="center"/>
            </w:pPr>
            <w:r>
              <w:rPr>
                <w:rFonts w:ascii="Calibri" w:hAnsi="Calibri" w:cs="Calibri"/>
                <w:color w:val="000000"/>
              </w:rPr>
              <w:t>5.6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64699C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D869666"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F44B3DB"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9B48224" w14:textId="77777777" w:rsidR="001F4141" w:rsidRDefault="001F4141" w:rsidP="001F4141">
            <w:pPr>
              <w:jc w:val="center"/>
            </w:pPr>
            <w:r>
              <w:rPr>
                <w:rFonts w:ascii="Calibri" w:hAnsi="Calibri" w:cs="Calibri"/>
                <w:color w:val="000000"/>
              </w:rPr>
              <w:t>0</w:t>
            </w:r>
          </w:p>
        </w:tc>
      </w:tr>
      <w:tr w:rsidR="001F4141" w14:paraId="7F4084C5" w14:textId="77777777" w:rsidTr="001F4141">
        <w:tc>
          <w:tcPr>
            <w:tcW w:w="636" w:type="dxa"/>
            <w:vMerge/>
            <w:tcBorders>
              <w:right w:val="nil"/>
            </w:tcBorders>
          </w:tcPr>
          <w:p w14:paraId="5B618B5F" w14:textId="77777777" w:rsidR="001F4141" w:rsidRDefault="001F4141" w:rsidP="001F4141">
            <w:pPr>
              <w:jc w:val="center"/>
            </w:pPr>
          </w:p>
        </w:tc>
        <w:tc>
          <w:tcPr>
            <w:tcW w:w="624" w:type="dxa"/>
            <w:tcBorders>
              <w:top w:val="nil"/>
              <w:left w:val="nil"/>
              <w:bottom w:val="nil"/>
              <w:right w:val="single" w:sz="4" w:space="0" w:color="auto"/>
            </w:tcBorders>
          </w:tcPr>
          <w:p w14:paraId="482CA516" w14:textId="77777777" w:rsidR="001F4141" w:rsidRDefault="001F4141" w:rsidP="001F4141">
            <w:pPr>
              <w:jc w:val="center"/>
            </w:pPr>
            <w:r>
              <w:t>23</w:t>
            </w:r>
          </w:p>
        </w:tc>
        <w:tc>
          <w:tcPr>
            <w:tcW w:w="601" w:type="dxa"/>
            <w:tcBorders>
              <w:left w:val="single" w:sz="4" w:space="0" w:color="auto"/>
            </w:tcBorders>
          </w:tcPr>
          <w:p w14:paraId="73C61435"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11021F95" w14:textId="77777777" w:rsidR="001F4141" w:rsidRDefault="001F4141" w:rsidP="001F4141">
            <w:pPr>
              <w:jc w:val="center"/>
            </w:pPr>
            <w:r>
              <w:rPr>
                <w:rFonts w:ascii="Calibri" w:hAnsi="Calibri" w:cs="Calibri"/>
                <w:color w:val="000000"/>
              </w:rPr>
              <w:t>4.8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9824104" w14:textId="77777777" w:rsidR="001F4141" w:rsidRDefault="001F4141" w:rsidP="001F4141">
            <w:pPr>
              <w:jc w:val="center"/>
            </w:pPr>
            <w:r>
              <w:rPr>
                <w:rFonts w:ascii="Calibri" w:hAnsi="Calibri" w:cs="Calibri"/>
                <w:color w:val="000000"/>
              </w:rPr>
              <w:t>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504FE89" w14:textId="77777777" w:rsidR="001F4141" w:rsidRDefault="001F4141" w:rsidP="001F4141">
            <w:pPr>
              <w:jc w:val="center"/>
            </w:pPr>
            <w:r>
              <w:rPr>
                <w:rFonts w:ascii="Calibri" w:hAnsi="Calibri" w:cs="Calibri"/>
                <w:color w:val="000000"/>
              </w:rPr>
              <w:t>9.6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BA59D92" w14:textId="77777777" w:rsidR="001F4141" w:rsidRDefault="001F4141" w:rsidP="001F4141">
            <w:pPr>
              <w:jc w:val="center"/>
            </w:pPr>
            <w:r>
              <w:rPr>
                <w:rFonts w:ascii="Calibri" w:hAnsi="Calibri" w:cs="Calibri"/>
                <w:color w:val="000000"/>
              </w:rPr>
              <w:t>9.6</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3B9AAEAD" w14:textId="77777777" w:rsidR="001F4141" w:rsidRDefault="001F4141" w:rsidP="001F4141">
            <w:pPr>
              <w:jc w:val="center"/>
            </w:pPr>
            <w:r>
              <w:rPr>
                <w:rFonts w:ascii="Calibri" w:hAnsi="Calibri" w:cs="Calibri"/>
                <w:color w:val="000000"/>
              </w:rPr>
              <w:t>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82BE503" w14:textId="77777777" w:rsidR="001F4141" w:rsidRDefault="001F4141" w:rsidP="001F4141">
            <w:pPr>
              <w:jc w:val="center"/>
            </w:pPr>
            <w:r>
              <w:rPr>
                <w:rFonts w:ascii="Calibri" w:hAnsi="Calibri" w:cs="Calibri"/>
                <w:color w:val="000000"/>
              </w:rPr>
              <w:t>4.8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6FD667B"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2512D9D"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F4FAAF7"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E5E91C8"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D0B8D82" w14:textId="77777777" w:rsidR="001F4141" w:rsidRDefault="001F4141" w:rsidP="001F4141">
            <w:pPr>
              <w:jc w:val="center"/>
            </w:pPr>
            <w:r>
              <w:rPr>
                <w:rFonts w:ascii="Calibri" w:hAnsi="Calibri" w:cs="Calibri"/>
                <w:color w:val="000000"/>
              </w:rPr>
              <w:t>0</w:t>
            </w:r>
          </w:p>
        </w:tc>
      </w:tr>
      <w:tr w:rsidR="001F4141" w14:paraId="694AD3FC" w14:textId="77777777" w:rsidTr="001F4141">
        <w:tc>
          <w:tcPr>
            <w:tcW w:w="636" w:type="dxa"/>
            <w:vMerge/>
            <w:tcBorders>
              <w:right w:val="nil"/>
            </w:tcBorders>
          </w:tcPr>
          <w:p w14:paraId="693283E2" w14:textId="77777777" w:rsidR="001F4141" w:rsidRDefault="001F4141" w:rsidP="001F4141">
            <w:pPr>
              <w:jc w:val="center"/>
            </w:pPr>
          </w:p>
        </w:tc>
        <w:tc>
          <w:tcPr>
            <w:tcW w:w="624" w:type="dxa"/>
            <w:tcBorders>
              <w:top w:val="nil"/>
              <w:left w:val="nil"/>
              <w:bottom w:val="nil"/>
              <w:right w:val="single" w:sz="4" w:space="0" w:color="auto"/>
            </w:tcBorders>
          </w:tcPr>
          <w:p w14:paraId="51FA5AEE" w14:textId="77777777" w:rsidR="001F4141" w:rsidRDefault="001F4141" w:rsidP="001F4141">
            <w:pPr>
              <w:jc w:val="center"/>
            </w:pPr>
            <w:r>
              <w:t>24</w:t>
            </w:r>
          </w:p>
        </w:tc>
        <w:tc>
          <w:tcPr>
            <w:tcW w:w="601" w:type="dxa"/>
            <w:tcBorders>
              <w:left w:val="single" w:sz="4" w:space="0" w:color="auto"/>
            </w:tcBorders>
          </w:tcPr>
          <w:p w14:paraId="0C7F3089"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0675A39B" w14:textId="77777777" w:rsidR="001F4141" w:rsidRDefault="001F4141" w:rsidP="001F4141">
            <w:pPr>
              <w:jc w:val="center"/>
            </w:pPr>
            <w:r>
              <w:rPr>
                <w:rFonts w:ascii="Calibri" w:hAnsi="Calibri" w:cs="Calibri"/>
                <w:color w:val="000000"/>
              </w:rPr>
              <w:t>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A122EBF" w14:textId="77777777" w:rsidR="001F4141" w:rsidRDefault="001F4141" w:rsidP="001F4141">
            <w:pPr>
              <w:jc w:val="center"/>
            </w:pPr>
            <w:r>
              <w:rPr>
                <w:rFonts w:ascii="Calibri" w:hAnsi="Calibri" w:cs="Calibri"/>
                <w:color w:val="000000"/>
              </w:rPr>
              <w:t>6.4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698537D" w14:textId="77777777" w:rsidR="001F4141" w:rsidRDefault="001F4141" w:rsidP="001F4141">
            <w:pPr>
              <w:jc w:val="center"/>
            </w:pPr>
            <w:r>
              <w:rPr>
                <w:rFonts w:ascii="Calibri" w:hAnsi="Calibri" w:cs="Calibri"/>
                <w:color w:val="000000"/>
              </w:rPr>
              <w:t>7.2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CC7D726" w14:textId="77777777" w:rsidR="001F4141" w:rsidRDefault="001F4141" w:rsidP="001F4141">
            <w:pPr>
              <w:jc w:val="center"/>
            </w:pPr>
            <w:r>
              <w:rPr>
                <w:rFonts w:ascii="Calibri" w:hAnsi="Calibri" w:cs="Calibri"/>
                <w:color w:val="000000"/>
              </w:rPr>
              <w:t>6.4</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0995A67F" w14:textId="77777777" w:rsidR="001F4141" w:rsidRDefault="001F4141" w:rsidP="001F4141">
            <w:pPr>
              <w:jc w:val="center"/>
            </w:pPr>
            <w:r>
              <w:rPr>
                <w:rFonts w:ascii="Calibri" w:hAnsi="Calibri" w:cs="Calibri"/>
                <w:color w:val="000000"/>
              </w:rPr>
              <w:t>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D2119DF"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9EA61A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FB0C46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B6C0FAB"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BA1E205"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C68BDEC" w14:textId="77777777" w:rsidR="001F4141" w:rsidRDefault="001F4141" w:rsidP="001F4141">
            <w:pPr>
              <w:jc w:val="center"/>
            </w:pPr>
            <w:r>
              <w:rPr>
                <w:rFonts w:ascii="Calibri" w:hAnsi="Calibri" w:cs="Calibri"/>
                <w:color w:val="000000"/>
              </w:rPr>
              <w:t>0</w:t>
            </w:r>
          </w:p>
        </w:tc>
      </w:tr>
      <w:tr w:rsidR="001F4141" w14:paraId="7D020669" w14:textId="77777777" w:rsidTr="001F4141">
        <w:tc>
          <w:tcPr>
            <w:tcW w:w="636" w:type="dxa"/>
            <w:vMerge/>
            <w:tcBorders>
              <w:right w:val="nil"/>
            </w:tcBorders>
          </w:tcPr>
          <w:p w14:paraId="76B34ECC" w14:textId="77777777" w:rsidR="001F4141" w:rsidRDefault="001F4141" w:rsidP="001F4141">
            <w:pPr>
              <w:jc w:val="center"/>
            </w:pPr>
          </w:p>
        </w:tc>
        <w:tc>
          <w:tcPr>
            <w:tcW w:w="624" w:type="dxa"/>
            <w:tcBorders>
              <w:top w:val="nil"/>
              <w:left w:val="nil"/>
              <w:bottom w:val="nil"/>
              <w:right w:val="single" w:sz="4" w:space="0" w:color="auto"/>
            </w:tcBorders>
          </w:tcPr>
          <w:p w14:paraId="57E2E9A9" w14:textId="77777777" w:rsidR="001F4141" w:rsidRDefault="001F4141" w:rsidP="001F4141">
            <w:pPr>
              <w:jc w:val="center"/>
            </w:pPr>
            <w:r>
              <w:t>25</w:t>
            </w:r>
          </w:p>
        </w:tc>
        <w:tc>
          <w:tcPr>
            <w:tcW w:w="601" w:type="dxa"/>
            <w:tcBorders>
              <w:left w:val="single" w:sz="4" w:space="0" w:color="auto"/>
            </w:tcBorders>
          </w:tcPr>
          <w:p w14:paraId="372AD47B"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01265598" w14:textId="77777777" w:rsidR="001F4141" w:rsidRDefault="001F4141" w:rsidP="001F4141">
            <w:pPr>
              <w:jc w:val="center"/>
            </w:pPr>
            <w:r>
              <w:rPr>
                <w:rFonts w:ascii="Calibri" w:hAnsi="Calibri" w:cs="Calibri"/>
                <w:color w:val="000000"/>
              </w:rPr>
              <w:t>3.2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6AE52B4" w14:textId="77777777" w:rsidR="001F4141" w:rsidRDefault="001F4141" w:rsidP="001F4141">
            <w:pPr>
              <w:jc w:val="center"/>
            </w:pPr>
            <w:r>
              <w:rPr>
                <w:rFonts w:ascii="Calibri" w:hAnsi="Calibri" w:cs="Calibri"/>
                <w:color w:val="000000"/>
              </w:rPr>
              <w:t>4.8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8A79CDB" w14:textId="77777777" w:rsidR="001F4141" w:rsidRDefault="001F4141" w:rsidP="001F4141">
            <w:pPr>
              <w:jc w:val="center"/>
            </w:pPr>
            <w:r>
              <w:rPr>
                <w:rFonts w:ascii="Calibri" w:hAnsi="Calibri" w:cs="Calibri"/>
                <w:color w:val="000000"/>
              </w:rPr>
              <w:t>4.8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1395E38" w14:textId="77777777" w:rsidR="001F4141" w:rsidRDefault="001F4141" w:rsidP="001F4141">
            <w:pPr>
              <w:jc w:val="center"/>
            </w:pPr>
            <w:r>
              <w:rPr>
                <w:rFonts w:ascii="Calibri" w:hAnsi="Calibri" w:cs="Calibri"/>
                <w:color w:val="000000"/>
              </w:rPr>
              <w:t>3.2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00E049F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7821E0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5C6230C"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D3B4D0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7065B23"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9E308AE"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5D0F98A" w14:textId="77777777" w:rsidR="001F4141" w:rsidRDefault="001F4141" w:rsidP="001F4141">
            <w:pPr>
              <w:jc w:val="center"/>
            </w:pPr>
            <w:r>
              <w:rPr>
                <w:rFonts w:ascii="Calibri" w:hAnsi="Calibri" w:cs="Calibri"/>
                <w:color w:val="000000"/>
              </w:rPr>
              <w:t>0</w:t>
            </w:r>
          </w:p>
        </w:tc>
      </w:tr>
      <w:tr w:rsidR="001F4141" w14:paraId="16311A47" w14:textId="77777777" w:rsidTr="001F4141">
        <w:tc>
          <w:tcPr>
            <w:tcW w:w="636" w:type="dxa"/>
            <w:vMerge/>
            <w:tcBorders>
              <w:right w:val="nil"/>
            </w:tcBorders>
          </w:tcPr>
          <w:p w14:paraId="51BCDDD5" w14:textId="77777777" w:rsidR="001F4141" w:rsidRDefault="001F4141" w:rsidP="001F4141">
            <w:pPr>
              <w:jc w:val="center"/>
            </w:pPr>
          </w:p>
        </w:tc>
        <w:tc>
          <w:tcPr>
            <w:tcW w:w="624" w:type="dxa"/>
            <w:tcBorders>
              <w:top w:val="nil"/>
              <w:left w:val="nil"/>
              <w:bottom w:val="nil"/>
              <w:right w:val="single" w:sz="4" w:space="0" w:color="auto"/>
            </w:tcBorders>
          </w:tcPr>
          <w:p w14:paraId="55971F9A" w14:textId="77777777" w:rsidR="001F4141" w:rsidRDefault="001F4141" w:rsidP="001F4141">
            <w:pPr>
              <w:jc w:val="center"/>
            </w:pPr>
            <w:r>
              <w:t>26</w:t>
            </w:r>
          </w:p>
        </w:tc>
        <w:tc>
          <w:tcPr>
            <w:tcW w:w="601" w:type="dxa"/>
            <w:tcBorders>
              <w:left w:val="single" w:sz="4" w:space="0" w:color="auto"/>
            </w:tcBorders>
          </w:tcPr>
          <w:p w14:paraId="21A42E04"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286057A" w14:textId="77777777" w:rsidR="001F4141" w:rsidRDefault="001F4141" w:rsidP="001F4141">
            <w:pPr>
              <w:jc w:val="center"/>
            </w:pPr>
            <w:r>
              <w:rPr>
                <w:rFonts w:ascii="Calibri" w:hAnsi="Calibri" w:cs="Calibri"/>
                <w:color w:val="000000"/>
              </w:rPr>
              <w:t>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A8CF1BC" w14:textId="77777777" w:rsidR="001F4141" w:rsidRDefault="001F4141" w:rsidP="001F4141">
            <w:pPr>
              <w:jc w:val="center"/>
            </w:pPr>
            <w:r>
              <w:rPr>
                <w:rFonts w:ascii="Calibri" w:hAnsi="Calibri" w:cs="Calibri"/>
                <w:color w:val="000000"/>
              </w:rPr>
              <w:t>3.2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C22A005" w14:textId="77777777" w:rsidR="001F4141" w:rsidRDefault="001F4141" w:rsidP="001F4141">
            <w:pPr>
              <w:jc w:val="center"/>
            </w:pPr>
            <w:r>
              <w:rPr>
                <w:rFonts w:ascii="Calibri" w:hAnsi="Calibri" w:cs="Calibri"/>
                <w:color w:val="000000"/>
              </w:rPr>
              <w:t>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761E125"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51070FB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6F215E7"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03F0A85"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D8374B8"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7219FF7"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002C0F1"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4B09AD7" w14:textId="77777777" w:rsidR="001F4141" w:rsidRDefault="001F4141" w:rsidP="001F4141">
            <w:pPr>
              <w:jc w:val="center"/>
            </w:pPr>
            <w:r>
              <w:rPr>
                <w:rFonts w:ascii="Calibri" w:hAnsi="Calibri" w:cs="Calibri"/>
                <w:color w:val="000000"/>
              </w:rPr>
              <w:t>0</w:t>
            </w:r>
          </w:p>
        </w:tc>
      </w:tr>
      <w:tr w:rsidR="001F4141" w14:paraId="0A6D9272" w14:textId="77777777" w:rsidTr="001F4141">
        <w:tc>
          <w:tcPr>
            <w:tcW w:w="636" w:type="dxa"/>
            <w:vMerge/>
            <w:tcBorders>
              <w:right w:val="nil"/>
            </w:tcBorders>
          </w:tcPr>
          <w:p w14:paraId="74C9C60B" w14:textId="77777777" w:rsidR="001F4141" w:rsidRDefault="001F4141" w:rsidP="001F4141">
            <w:pPr>
              <w:jc w:val="center"/>
            </w:pPr>
          </w:p>
        </w:tc>
        <w:tc>
          <w:tcPr>
            <w:tcW w:w="624" w:type="dxa"/>
            <w:tcBorders>
              <w:top w:val="nil"/>
              <w:left w:val="nil"/>
              <w:bottom w:val="nil"/>
              <w:right w:val="single" w:sz="4" w:space="0" w:color="auto"/>
            </w:tcBorders>
          </w:tcPr>
          <w:p w14:paraId="7BBF934C" w14:textId="77777777" w:rsidR="001F4141" w:rsidRDefault="001F4141" w:rsidP="001F4141">
            <w:pPr>
              <w:jc w:val="center"/>
            </w:pPr>
            <w:r>
              <w:t>27</w:t>
            </w:r>
          </w:p>
        </w:tc>
        <w:tc>
          <w:tcPr>
            <w:tcW w:w="601" w:type="dxa"/>
            <w:tcBorders>
              <w:left w:val="single" w:sz="4" w:space="0" w:color="auto"/>
            </w:tcBorders>
          </w:tcPr>
          <w:p w14:paraId="7F82BBD3"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556C792C" w14:textId="77777777" w:rsidR="001F4141" w:rsidRDefault="001F4141" w:rsidP="001F4141">
            <w:pPr>
              <w:jc w:val="center"/>
            </w:pPr>
            <w:r>
              <w:rPr>
                <w:rFonts w:ascii="Calibri" w:hAnsi="Calibri" w:cs="Calibri"/>
                <w:color w:val="000000"/>
              </w:rPr>
              <w:t>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D718000" w14:textId="77777777" w:rsidR="001F4141" w:rsidRDefault="001F4141" w:rsidP="001F4141">
            <w:pPr>
              <w:jc w:val="center"/>
            </w:pPr>
            <w:r>
              <w:rPr>
                <w:rFonts w:ascii="Calibri" w:hAnsi="Calibri" w:cs="Calibri"/>
                <w:color w:val="000000"/>
              </w:rPr>
              <w:t>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64852DF"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FA00ACE"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19CB59D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942D1F2"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37CEAE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A4CB6BF"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C0BAFE1"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767133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8583172" w14:textId="77777777" w:rsidR="001F4141" w:rsidRDefault="001F4141" w:rsidP="001F4141">
            <w:pPr>
              <w:jc w:val="center"/>
            </w:pPr>
            <w:r>
              <w:rPr>
                <w:rFonts w:ascii="Calibri" w:hAnsi="Calibri" w:cs="Calibri"/>
                <w:color w:val="000000"/>
              </w:rPr>
              <w:t>0</w:t>
            </w:r>
          </w:p>
        </w:tc>
      </w:tr>
      <w:tr w:rsidR="001F4141" w14:paraId="26B50834" w14:textId="77777777" w:rsidTr="001F4141">
        <w:tc>
          <w:tcPr>
            <w:tcW w:w="636" w:type="dxa"/>
            <w:vMerge/>
            <w:tcBorders>
              <w:right w:val="nil"/>
            </w:tcBorders>
          </w:tcPr>
          <w:p w14:paraId="2897E373" w14:textId="77777777" w:rsidR="001F4141" w:rsidRDefault="001F4141" w:rsidP="001F4141">
            <w:pPr>
              <w:jc w:val="center"/>
            </w:pPr>
          </w:p>
        </w:tc>
        <w:tc>
          <w:tcPr>
            <w:tcW w:w="624" w:type="dxa"/>
            <w:tcBorders>
              <w:top w:val="nil"/>
              <w:left w:val="nil"/>
              <w:bottom w:val="nil"/>
              <w:right w:val="single" w:sz="4" w:space="0" w:color="auto"/>
            </w:tcBorders>
          </w:tcPr>
          <w:p w14:paraId="65FD89EB" w14:textId="77777777" w:rsidR="001F4141" w:rsidRDefault="001F4141" w:rsidP="001F4141">
            <w:pPr>
              <w:jc w:val="center"/>
            </w:pPr>
            <w:r>
              <w:t>28</w:t>
            </w:r>
          </w:p>
        </w:tc>
        <w:tc>
          <w:tcPr>
            <w:tcW w:w="601" w:type="dxa"/>
            <w:tcBorders>
              <w:left w:val="single" w:sz="4" w:space="0" w:color="auto"/>
            </w:tcBorders>
          </w:tcPr>
          <w:p w14:paraId="4AA0DFBA"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18B3B6DE" w14:textId="77777777" w:rsidR="001F4141" w:rsidRDefault="001F4141" w:rsidP="001F4141">
            <w:pPr>
              <w:jc w:val="center"/>
            </w:pPr>
            <w:r>
              <w:rPr>
                <w:rFonts w:ascii="Calibri" w:hAnsi="Calibri" w:cs="Calibri"/>
                <w:color w:val="000000"/>
              </w:rPr>
              <w:t>0.8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17B2363"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C096468"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F5DC2A5"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B011E1D"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4ED2737"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90612F1"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911769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DFFBD9F"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71A6822"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B19C55A" w14:textId="77777777" w:rsidR="001F4141" w:rsidRDefault="001F4141" w:rsidP="001F4141">
            <w:pPr>
              <w:jc w:val="center"/>
            </w:pPr>
            <w:r>
              <w:rPr>
                <w:rFonts w:ascii="Calibri" w:hAnsi="Calibri" w:cs="Calibri"/>
                <w:color w:val="000000"/>
              </w:rPr>
              <w:t>0</w:t>
            </w:r>
          </w:p>
        </w:tc>
      </w:tr>
      <w:tr w:rsidR="001F4141" w14:paraId="12F110E9" w14:textId="77777777" w:rsidTr="001F4141">
        <w:tc>
          <w:tcPr>
            <w:tcW w:w="636" w:type="dxa"/>
            <w:vMerge/>
            <w:tcBorders>
              <w:right w:val="nil"/>
            </w:tcBorders>
          </w:tcPr>
          <w:p w14:paraId="0A088C22" w14:textId="77777777" w:rsidR="001F4141" w:rsidRDefault="001F4141" w:rsidP="001F4141">
            <w:pPr>
              <w:jc w:val="center"/>
            </w:pPr>
          </w:p>
        </w:tc>
        <w:tc>
          <w:tcPr>
            <w:tcW w:w="624" w:type="dxa"/>
            <w:tcBorders>
              <w:top w:val="nil"/>
              <w:left w:val="nil"/>
              <w:bottom w:val="nil"/>
              <w:right w:val="single" w:sz="4" w:space="0" w:color="auto"/>
            </w:tcBorders>
          </w:tcPr>
          <w:p w14:paraId="04F4B4A5" w14:textId="77777777" w:rsidR="001F4141" w:rsidRDefault="001F4141" w:rsidP="001F4141">
            <w:pPr>
              <w:jc w:val="center"/>
            </w:pPr>
            <w:r>
              <w:t>29</w:t>
            </w:r>
          </w:p>
        </w:tc>
        <w:tc>
          <w:tcPr>
            <w:tcW w:w="601" w:type="dxa"/>
            <w:tcBorders>
              <w:left w:val="single" w:sz="4" w:space="0" w:color="auto"/>
            </w:tcBorders>
          </w:tcPr>
          <w:p w14:paraId="3AC2CB93"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5E0891A1"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9C7B56B"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D877AE0"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181B545"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814065C"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344DFA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444B02E"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A27BC7D"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176D0D8"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636A23F"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8FB1212" w14:textId="77777777" w:rsidR="001F4141" w:rsidRDefault="001F4141" w:rsidP="001F4141">
            <w:pPr>
              <w:jc w:val="center"/>
            </w:pPr>
            <w:r>
              <w:rPr>
                <w:rFonts w:ascii="Calibri" w:hAnsi="Calibri" w:cs="Calibri"/>
                <w:color w:val="000000"/>
              </w:rPr>
              <w:t>0</w:t>
            </w:r>
          </w:p>
        </w:tc>
      </w:tr>
      <w:tr w:rsidR="001F4141" w14:paraId="2A37DA03" w14:textId="77777777" w:rsidTr="001F4141">
        <w:tc>
          <w:tcPr>
            <w:tcW w:w="636" w:type="dxa"/>
            <w:vMerge/>
            <w:tcBorders>
              <w:right w:val="nil"/>
            </w:tcBorders>
          </w:tcPr>
          <w:p w14:paraId="4522825A" w14:textId="77777777" w:rsidR="001F4141" w:rsidRDefault="001F4141" w:rsidP="001F4141">
            <w:pPr>
              <w:jc w:val="center"/>
            </w:pPr>
          </w:p>
        </w:tc>
        <w:tc>
          <w:tcPr>
            <w:tcW w:w="624" w:type="dxa"/>
            <w:tcBorders>
              <w:top w:val="nil"/>
              <w:left w:val="nil"/>
              <w:bottom w:val="nil"/>
              <w:right w:val="single" w:sz="4" w:space="0" w:color="auto"/>
            </w:tcBorders>
          </w:tcPr>
          <w:p w14:paraId="57EF8A04" w14:textId="77777777" w:rsidR="001F4141" w:rsidRDefault="001F4141" w:rsidP="001F4141">
            <w:pPr>
              <w:jc w:val="center"/>
            </w:pPr>
            <w:r>
              <w:t>30</w:t>
            </w:r>
          </w:p>
        </w:tc>
        <w:tc>
          <w:tcPr>
            <w:tcW w:w="601" w:type="dxa"/>
            <w:tcBorders>
              <w:left w:val="single" w:sz="4" w:space="0" w:color="auto"/>
            </w:tcBorders>
          </w:tcPr>
          <w:p w14:paraId="1B8E94B2"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47EB30F4"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4C1D4A3"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B073C72"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FA6A2FB"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56C72830"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15D8B5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CB72A2C"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9D9C23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1FC5E92"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9C4CF6C"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E56278B" w14:textId="77777777" w:rsidR="001F4141" w:rsidRDefault="001F4141" w:rsidP="001F4141">
            <w:pPr>
              <w:jc w:val="center"/>
            </w:pPr>
            <w:r>
              <w:rPr>
                <w:rFonts w:ascii="Calibri" w:hAnsi="Calibri" w:cs="Calibri"/>
                <w:color w:val="000000"/>
              </w:rPr>
              <w:t>0</w:t>
            </w:r>
          </w:p>
        </w:tc>
      </w:tr>
      <w:tr w:rsidR="001F4141" w14:paraId="2626E89F" w14:textId="77777777" w:rsidTr="001F4141">
        <w:tc>
          <w:tcPr>
            <w:tcW w:w="636" w:type="dxa"/>
            <w:vMerge/>
            <w:tcBorders>
              <w:right w:val="nil"/>
            </w:tcBorders>
          </w:tcPr>
          <w:p w14:paraId="3BB368C0" w14:textId="77777777" w:rsidR="001F4141" w:rsidRDefault="001F4141" w:rsidP="001F4141">
            <w:pPr>
              <w:jc w:val="center"/>
            </w:pPr>
          </w:p>
        </w:tc>
        <w:tc>
          <w:tcPr>
            <w:tcW w:w="624" w:type="dxa"/>
            <w:tcBorders>
              <w:top w:val="nil"/>
              <w:left w:val="nil"/>
              <w:bottom w:val="nil"/>
              <w:right w:val="single" w:sz="4" w:space="0" w:color="auto"/>
            </w:tcBorders>
          </w:tcPr>
          <w:p w14:paraId="6CC66869" w14:textId="77777777" w:rsidR="001F4141" w:rsidRDefault="001F4141" w:rsidP="001F4141">
            <w:pPr>
              <w:jc w:val="center"/>
            </w:pPr>
            <w:r>
              <w:t>31</w:t>
            </w:r>
          </w:p>
        </w:tc>
        <w:tc>
          <w:tcPr>
            <w:tcW w:w="601" w:type="dxa"/>
            <w:tcBorders>
              <w:left w:val="single" w:sz="4" w:space="0" w:color="auto"/>
            </w:tcBorders>
          </w:tcPr>
          <w:p w14:paraId="12A07C1C"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1C5EA4E"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0BA8BA7"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F8C4CEC"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46FEFF9"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7555EF0F"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CC0F6D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1CAF25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1BF07A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894B583"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C040608"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1683786" w14:textId="77777777" w:rsidR="001F4141" w:rsidRDefault="001F4141" w:rsidP="001F4141">
            <w:pPr>
              <w:jc w:val="center"/>
            </w:pPr>
            <w:r>
              <w:rPr>
                <w:rFonts w:ascii="Calibri" w:hAnsi="Calibri" w:cs="Calibri"/>
                <w:color w:val="000000"/>
              </w:rPr>
              <w:t>0</w:t>
            </w:r>
          </w:p>
        </w:tc>
      </w:tr>
      <w:tr w:rsidR="001F4141" w14:paraId="528B59AF" w14:textId="77777777" w:rsidTr="001F4141">
        <w:tc>
          <w:tcPr>
            <w:tcW w:w="636" w:type="dxa"/>
            <w:vMerge/>
            <w:tcBorders>
              <w:right w:val="nil"/>
            </w:tcBorders>
          </w:tcPr>
          <w:p w14:paraId="3DB6E68A" w14:textId="77777777" w:rsidR="001F4141" w:rsidRDefault="001F4141" w:rsidP="001F4141">
            <w:pPr>
              <w:jc w:val="center"/>
            </w:pPr>
          </w:p>
        </w:tc>
        <w:tc>
          <w:tcPr>
            <w:tcW w:w="624" w:type="dxa"/>
            <w:tcBorders>
              <w:top w:val="nil"/>
              <w:left w:val="nil"/>
              <w:bottom w:val="nil"/>
              <w:right w:val="single" w:sz="4" w:space="0" w:color="auto"/>
            </w:tcBorders>
          </w:tcPr>
          <w:p w14:paraId="2CB7209D" w14:textId="77777777" w:rsidR="001F4141" w:rsidRDefault="001F4141" w:rsidP="001F4141">
            <w:pPr>
              <w:jc w:val="center"/>
            </w:pPr>
            <w:r>
              <w:t>32</w:t>
            </w:r>
          </w:p>
        </w:tc>
        <w:tc>
          <w:tcPr>
            <w:tcW w:w="601" w:type="dxa"/>
            <w:tcBorders>
              <w:left w:val="single" w:sz="4" w:space="0" w:color="auto"/>
            </w:tcBorders>
          </w:tcPr>
          <w:p w14:paraId="086AF0C5"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09A35EDB"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B7AAE41"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C7BE462"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7F5453E"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676E137E"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4EEBCEB"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5D22550"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9EE52C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6EA07D6"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B3B8678"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5A26862" w14:textId="77777777" w:rsidR="001F4141" w:rsidRDefault="001F4141" w:rsidP="001F4141">
            <w:pPr>
              <w:jc w:val="center"/>
            </w:pPr>
            <w:r>
              <w:rPr>
                <w:rFonts w:ascii="Calibri" w:hAnsi="Calibri" w:cs="Calibri"/>
                <w:color w:val="000000"/>
              </w:rPr>
              <w:t>0</w:t>
            </w:r>
          </w:p>
        </w:tc>
      </w:tr>
      <w:tr w:rsidR="001F4141" w14:paraId="3BAEC31F" w14:textId="77777777" w:rsidTr="001F4141">
        <w:tc>
          <w:tcPr>
            <w:tcW w:w="636" w:type="dxa"/>
            <w:vMerge/>
            <w:tcBorders>
              <w:right w:val="nil"/>
            </w:tcBorders>
          </w:tcPr>
          <w:p w14:paraId="46FC5F7F" w14:textId="77777777" w:rsidR="001F4141" w:rsidRDefault="001F4141" w:rsidP="001F4141">
            <w:pPr>
              <w:jc w:val="center"/>
            </w:pPr>
          </w:p>
        </w:tc>
        <w:tc>
          <w:tcPr>
            <w:tcW w:w="624" w:type="dxa"/>
            <w:tcBorders>
              <w:top w:val="nil"/>
              <w:left w:val="nil"/>
              <w:bottom w:val="single" w:sz="4" w:space="0" w:color="auto"/>
              <w:right w:val="single" w:sz="4" w:space="0" w:color="auto"/>
            </w:tcBorders>
          </w:tcPr>
          <w:p w14:paraId="5AE86B91" w14:textId="77777777" w:rsidR="001F4141" w:rsidRDefault="001F4141" w:rsidP="001F4141">
            <w:pPr>
              <w:jc w:val="center"/>
            </w:pPr>
            <w:r>
              <w:t>33</w:t>
            </w:r>
          </w:p>
        </w:tc>
        <w:tc>
          <w:tcPr>
            <w:tcW w:w="601" w:type="dxa"/>
            <w:tcBorders>
              <w:left w:val="single" w:sz="4" w:space="0" w:color="auto"/>
            </w:tcBorders>
          </w:tcPr>
          <w:p w14:paraId="2173911D"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6992CD8A"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FE41654"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C395D46"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FBC0838"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5B941240"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A8D0D25"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03E33DB"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D585C9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1E49C10"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A440D2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FB91D88" w14:textId="77777777" w:rsidR="001F4141" w:rsidRDefault="001F4141" w:rsidP="001F4141">
            <w:pPr>
              <w:jc w:val="center"/>
            </w:pPr>
            <w:r>
              <w:rPr>
                <w:rFonts w:ascii="Calibri" w:hAnsi="Calibri" w:cs="Calibri"/>
                <w:color w:val="000000"/>
              </w:rPr>
              <w:t>0</w:t>
            </w:r>
          </w:p>
        </w:tc>
      </w:tr>
    </w:tbl>
    <w:p w14:paraId="3A805880" w14:textId="77777777" w:rsidR="001F4141" w:rsidRPr="00974EF7" w:rsidRDefault="001F4141" w:rsidP="001F4141">
      <w:pPr>
        <w:jc w:val="center"/>
        <w:rPr>
          <w:b/>
          <w:bCs/>
        </w:rPr>
      </w:pPr>
      <w:r w:rsidRPr="00974EF7">
        <w:rPr>
          <w:b/>
          <w:bCs/>
        </w:rPr>
        <w:t xml:space="preserve">Table </w:t>
      </w:r>
      <w:r>
        <w:rPr>
          <w:b/>
          <w:bCs/>
        </w:rPr>
        <w:t>3</w:t>
      </w:r>
      <w:r w:rsidRPr="00974EF7">
        <w:rPr>
          <w:b/>
          <w:bCs/>
        </w:rPr>
        <w:t xml:space="preserve">: ECU Earnings </w:t>
      </w:r>
      <w:proofErr w:type="gramStart"/>
      <w:r w:rsidRPr="00974EF7">
        <w:rPr>
          <w:b/>
          <w:bCs/>
        </w:rPr>
        <w:t>From</w:t>
      </w:r>
      <w:proofErr w:type="gramEnd"/>
      <w:r w:rsidRPr="00974EF7">
        <w:rPr>
          <w:b/>
          <w:bCs/>
        </w:rPr>
        <w:t xml:space="preserve"> Production Account Based on Tokens Invested</w:t>
      </w:r>
      <w:r>
        <w:rPr>
          <w:b/>
          <w:bCs/>
        </w:rPr>
        <w:t xml:space="preserve"> with Spillover</w:t>
      </w:r>
      <w:r w:rsidRPr="00974EF7">
        <w:rPr>
          <w:b/>
          <w:bCs/>
        </w:rPr>
        <w:t>.</w:t>
      </w:r>
    </w:p>
    <w:p w14:paraId="172B0FA9" w14:textId="77777777" w:rsidR="00630041" w:rsidRPr="00630041" w:rsidRDefault="00630041" w:rsidP="00630041"/>
    <w:p w14:paraId="1A989F6B" w14:textId="6C2886FD" w:rsidR="00630041" w:rsidRPr="00630041" w:rsidRDefault="00630041" w:rsidP="00630041"/>
    <w:p w14:paraId="69CF7DCF" w14:textId="581A6F99" w:rsidR="00630041" w:rsidRPr="00630041" w:rsidRDefault="00630041" w:rsidP="00630041"/>
    <w:p w14:paraId="66C2B14E" w14:textId="77777777" w:rsidR="00630041" w:rsidRPr="00630041" w:rsidRDefault="00630041" w:rsidP="00630041"/>
    <w:sectPr w:rsidR="00630041" w:rsidRPr="0063004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9FB6A" w14:textId="77777777" w:rsidR="00ED6736" w:rsidRDefault="00ED6736" w:rsidP="00ED6736">
      <w:pPr>
        <w:spacing w:after="0" w:line="240" w:lineRule="auto"/>
      </w:pPr>
      <w:r>
        <w:separator/>
      </w:r>
    </w:p>
  </w:endnote>
  <w:endnote w:type="continuationSeparator" w:id="0">
    <w:p w14:paraId="0726A799" w14:textId="77777777" w:rsidR="00ED6736" w:rsidRDefault="00ED6736" w:rsidP="00ED6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316069"/>
      <w:docPartObj>
        <w:docPartGallery w:val="Page Numbers (Bottom of Page)"/>
        <w:docPartUnique/>
      </w:docPartObj>
    </w:sdtPr>
    <w:sdtEndPr>
      <w:rPr>
        <w:noProof/>
      </w:rPr>
    </w:sdtEndPr>
    <w:sdtContent>
      <w:p w14:paraId="4FEFE889" w14:textId="634CE2FB" w:rsidR="00ED6736" w:rsidRDefault="00ED67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324C55" w14:textId="77777777" w:rsidR="00ED6736" w:rsidRDefault="00ED6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8E06C" w14:textId="77777777" w:rsidR="00ED6736" w:rsidRDefault="00ED6736" w:rsidP="00ED6736">
      <w:pPr>
        <w:spacing w:after="0" w:line="240" w:lineRule="auto"/>
      </w:pPr>
      <w:r>
        <w:separator/>
      </w:r>
    </w:p>
  </w:footnote>
  <w:footnote w:type="continuationSeparator" w:id="0">
    <w:p w14:paraId="6401CB09" w14:textId="77777777" w:rsidR="00ED6736" w:rsidRDefault="00ED6736" w:rsidP="00ED673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Frye">
    <w15:presenceInfo w15:providerId="Windows Live" w15:userId="9fb03be5d8ebb8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revisionView w:markup="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D42"/>
    <w:rsid w:val="00024748"/>
    <w:rsid w:val="000421FB"/>
    <w:rsid w:val="000B42FF"/>
    <w:rsid w:val="000D7E04"/>
    <w:rsid w:val="00170C12"/>
    <w:rsid w:val="001A2D5B"/>
    <w:rsid w:val="001B7869"/>
    <w:rsid w:val="001F4141"/>
    <w:rsid w:val="00201644"/>
    <w:rsid w:val="00270452"/>
    <w:rsid w:val="00277D50"/>
    <w:rsid w:val="002B0C51"/>
    <w:rsid w:val="004363B2"/>
    <w:rsid w:val="00482BF8"/>
    <w:rsid w:val="004B30A6"/>
    <w:rsid w:val="0061643F"/>
    <w:rsid w:val="00630041"/>
    <w:rsid w:val="00647FC4"/>
    <w:rsid w:val="0066598A"/>
    <w:rsid w:val="006A4773"/>
    <w:rsid w:val="00716D89"/>
    <w:rsid w:val="007620CD"/>
    <w:rsid w:val="007A1455"/>
    <w:rsid w:val="007F04EC"/>
    <w:rsid w:val="007F2F3A"/>
    <w:rsid w:val="00851A4B"/>
    <w:rsid w:val="0088318E"/>
    <w:rsid w:val="00884EF8"/>
    <w:rsid w:val="008B3A56"/>
    <w:rsid w:val="0099629F"/>
    <w:rsid w:val="009B2FB5"/>
    <w:rsid w:val="00A04410"/>
    <w:rsid w:val="00A27A92"/>
    <w:rsid w:val="00B27DC1"/>
    <w:rsid w:val="00B4354A"/>
    <w:rsid w:val="00B463A9"/>
    <w:rsid w:val="00BF115C"/>
    <w:rsid w:val="00C06D42"/>
    <w:rsid w:val="00C701BE"/>
    <w:rsid w:val="00D80671"/>
    <w:rsid w:val="00DA7CB4"/>
    <w:rsid w:val="00DC4FE8"/>
    <w:rsid w:val="00E04221"/>
    <w:rsid w:val="00E072FD"/>
    <w:rsid w:val="00E4178A"/>
    <w:rsid w:val="00E60FA8"/>
    <w:rsid w:val="00EA3CB7"/>
    <w:rsid w:val="00ED2DF0"/>
    <w:rsid w:val="00ED6736"/>
    <w:rsid w:val="00F145D0"/>
    <w:rsid w:val="00F270D6"/>
    <w:rsid w:val="00F563A5"/>
    <w:rsid w:val="00F67805"/>
    <w:rsid w:val="00FA4AB8"/>
    <w:rsid w:val="00FC1BC5"/>
    <w:rsid w:val="00FF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8C696B1"/>
  <w15:chartTrackingRefBased/>
  <w15:docId w15:val="{BBAA5DA4-8176-49B9-B5DC-A899BB3A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D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04EC"/>
    <w:rPr>
      <w:color w:val="808080"/>
    </w:rPr>
  </w:style>
  <w:style w:type="table" w:styleId="TableGrid">
    <w:name w:val="Table Grid"/>
    <w:basedOn w:val="TableNormal"/>
    <w:uiPriority w:val="39"/>
    <w:rsid w:val="001F4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6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736"/>
  </w:style>
  <w:style w:type="paragraph" w:styleId="Footer">
    <w:name w:val="footer"/>
    <w:basedOn w:val="Normal"/>
    <w:link w:val="FooterChar"/>
    <w:uiPriority w:val="99"/>
    <w:unhideWhenUsed/>
    <w:rsid w:val="00ED6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44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DBFDC-3A98-49CC-B1B3-951BF7D05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Frye</dc:creator>
  <cp:keywords/>
  <dc:description/>
  <cp:lastModifiedBy>Thomas Frye</cp:lastModifiedBy>
  <cp:revision>3</cp:revision>
  <cp:lastPrinted>2022-03-29T19:43:00Z</cp:lastPrinted>
  <dcterms:created xsi:type="dcterms:W3CDTF">2022-05-09T13:42:00Z</dcterms:created>
  <dcterms:modified xsi:type="dcterms:W3CDTF">2022-09-09T13:16:00Z</dcterms:modified>
</cp:coreProperties>
</file>